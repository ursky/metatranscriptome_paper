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1A56A" w14:textId="77777777" w:rsidR="00F024E1" w:rsidRPr="00905273" w:rsidRDefault="00F024E1" w:rsidP="003D2F3D">
      <w:pPr>
        <w:tabs>
          <w:tab w:val="left" w:pos="6660"/>
        </w:tabs>
        <w:snapToGrid w:val="0"/>
        <w:spacing w:after="120" w:line="280" w:lineRule="exact"/>
        <w:jc w:val="right"/>
        <w:rPr>
          <w:rFonts w:ascii="Arial" w:hAnsi="Arial" w:cs="Arial"/>
          <w:sz w:val="22"/>
          <w:szCs w:val="22"/>
        </w:rPr>
      </w:pPr>
    </w:p>
    <w:p w14:paraId="33457AC9" w14:textId="77777777" w:rsidR="001B1EF6" w:rsidRPr="00905273" w:rsidRDefault="001B1EF6" w:rsidP="003D2F3D">
      <w:pPr>
        <w:tabs>
          <w:tab w:val="left" w:pos="6660"/>
        </w:tabs>
        <w:snapToGrid w:val="0"/>
        <w:spacing w:after="120" w:line="280" w:lineRule="exact"/>
        <w:rPr>
          <w:rFonts w:ascii="Arial" w:hAnsi="Arial" w:cs="Arial"/>
          <w:sz w:val="22"/>
          <w:szCs w:val="22"/>
        </w:rPr>
      </w:pPr>
    </w:p>
    <w:p w14:paraId="0BDE7B58" w14:textId="5C68A140" w:rsidR="0016576E" w:rsidRPr="00905273" w:rsidRDefault="007A744B" w:rsidP="00AE7A3A">
      <w:pPr>
        <w:pStyle w:val="BodyText"/>
        <w:snapToGrid w:val="0"/>
        <w:spacing w:after="120" w:line="280" w:lineRule="exact"/>
        <w:ind w:right="187"/>
        <w:jc w:val="right"/>
        <w:outlineLvl w:val="0"/>
        <w:rPr>
          <w:rFonts w:ascii="Arial" w:hAnsi="Arial" w:cs="Arial"/>
          <w:i w:val="0"/>
          <w:color w:val="000000"/>
          <w:sz w:val="22"/>
          <w:szCs w:val="22"/>
        </w:rPr>
      </w:pPr>
      <w:r>
        <w:rPr>
          <w:rFonts w:ascii="Arial" w:hAnsi="Arial" w:cs="Arial"/>
          <w:i w:val="0"/>
          <w:color w:val="000000"/>
          <w:sz w:val="22"/>
          <w:szCs w:val="22"/>
        </w:rPr>
        <w:t>February</w:t>
      </w:r>
      <w:r w:rsidR="00FB1640" w:rsidRPr="00905273">
        <w:rPr>
          <w:rFonts w:ascii="Arial" w:hAnsi="Arial" w:cs="Arial"/>
          <w:i w:val="0"/>
          <w:color w:val="000000"/>
          <w:sz w:val="22"/>
          <w:szCs w:val="22"/>
        </w:rPr>
        <w:t xml:space="preserve"> </w:t>
      </w:r>
      <w:r>
        <w:rPr>
          <w:rFonts w:ascii="Arial" w:hAnsi="Arial" w:cs="Arial"/>
          <w:i w:val="0"/>
          <w:color w:val="000000"/>
          <w:sz w:val="22"/>
          <w:szCs w:val="22"/>
        </w:rPr>
        <w:t>1</w:t>
      </w:r>
      <w:r w:rsidR="004402C2">
        <w:rPr>
          <w:rFonts w:ascii="Arial" w:hAnsi="Arial" w:cs="Arial"/>
          <w:i w:val="0"/>
          <w:color w:val="000000"/>
          <w:sz w:val="22"/>
          <w:szCs w:val="22"/>
        </w:rPr>
        <w:t>9</w:t>
      </w:r>
      <w:r w:rsidR="00F251D5" w:rsidRPr="00F251D5">
        <w:rPr>
          <w:rFonts w:ascii="Arial" w:hAnsi="Arial" w:cs="Arial"/>
          <w:i w:val="0"/>
          <w:color w:val="000000"/>
          <w:sz w:val="22"/>
          <w:szCs w:val="22"/>
          <w:vertAlign w:val="superscript"/>
        </w:rPr>
        <w:t>rd</w:t>
      </w:r>
      <w:r w:rsidR="00F251D5">
        <w:rPr>
          <w:rFonts w:ascii="Arial" w:hAnsi="Arial" w:cs="Arial"/>
          <w:i w:val="0"/>
          <w:color w:val="000000"/>
          <w:sz w:val="22"/>
          <w:szCs w:val="22"/>
        </w:rPr>
        <w:t xml:space="preserve">, </w:t>
      </w:r>
      <w:r w:rsidR="00FB1640" w:rsidRPr="00905273">
        <w:rPr>
          <w:rFonts w:ascii="Arial" w:hAnsi="Arial" w:cs="Arial"/>
          <w:i w:val="0"/>
          <w:color w:val="000000"/>
          <w:sz w:val="22"/>
          <w:szCs w:val="22"/>
        </w:rPr>
        <w:t>2020</w:t>
      </w:r>
    </w:p>
    <w:p w14:paraId="712E9B49" w14:textId="77777777" w:rsidR="0016576E" w:rsidRPr="00905273" w:rsidRDefault="0016576E" w:rsidP="003D2F3D">
      <w:pPr>
        <w:snapToGrid w:val="0"/>
        <w:spacing w:after="120" w:line="280" w:lineRule="exact"/>
        <w:jc w:val="both"/>
        <w:rPr>
          <w:rFonts w:ascii="Arial" w:hAnsi="Arial" w:cs="Arial"/>
          <w:color w:val="282625"/>
          <w:sz w:val="22"/>
          <w:szCs w:val="22"/>
          <w:shd w:val="clear" w:color="auto" w:fill="FFFFFF"/>
        </w:rPr>
      </w:pPr>
    </w:p>
    <w:p w14:paraId="6706817A" w14:textId="09CBB29A" w:rsidR="0016576E" w:rsidRPr="00905273" w:rsidRDefault="0016576E" w:rsidP="00AE7A3A">
      <w:pPr>
        <w:snapToGrid w:val="0"/>
        <w:spacing w:after="120" w:line="280" w:lineRule="exact"/>
        <w:rPr>
          <w:rFonts w:ascii="Arial" w:hAnsi="Arial" w:cs="Arial"/>
          <w:color w:val="282625"/>
          <w:sz w:val="22"/>
          <w:szCs w:val="22"/>
          <w:shd w:val="clear" w:color="auto" w:fill="FFFFFF"/>
        </w:rPr>
      </w:pPr>
      <w:r w:rsidRPr="00905273">
        <w:rPr>
          <w:rFonts w:ascii="Arial" w:hAnsi="Arial" w:cs="Arial"/>
          <w:color w:val="282625"/>
          <w:sz w:val="22"/>
          <w:szCs w:val="22"/>
          <w:shd w:val="clear" w:color="auto" w:fill="FFFFFF"/>
        </w:rPr>
        <w:t>Dear editor,</w:t>
      </w:r>
    </w:p>
    <w:p w14:paraId="5473D1DD" w14:textId="1678F40C" w:rsidR="004E687B" w:rsidRPr="00905273" w:rsidRDefault="00FB1640" w:rsidP="00AE7A3A">
      <w:pPr>
        <w:snapToGrid w:val="0"/>
        <w:spacing w:after="120" w:line="280" w:lineRule="exact"/>
        <w:ind w:firstLine="720"/>
        <w:rPr>
          <w:rFonts w:ascii="Arial" w:hAnsi="Arial" w:cs="Arial"/>
          <w:sz w:val="22"/>
          <w:szCs w:val="22"/>
        </w:rPr>
      </w:pPr>
      <w:r w:rsidRPr="00905273">
        <w:rPr>
          <w:rFonts w:ascii="Arial" w:hAnsi="Arial" w:cs="Arial"/>
          <w:color w:val="000000"/>
          <w:sz w:val="22"/>
          <w:szCs w:val="22"/>
        </w:rPr>
        <w:t xml:space="preserve">We </w:t>
      </w:r>
      <w:r w:rsidR="00A07940" w:rsidRPr="00905273">
        <w:rPr>
          <w:rFonts w:ascii="Arial" w:hAnsi="Arial" w:cs="Arial"/>
          <w:color w:val="000000"/>
          <w:sz w:val="22"/>
          <w:szCs w:val="22"/>
        </w:rPr>
        <w:t xml:space="preserve">would like to submit a revised version </w:t>
      </w:r>
      <w:r w:rsidRPr="00905273">
        <w:rPr>
          <w:rFonts w:ascii="Arial" w:hAnsi="Arial" w:cs="Arial"/>
          <w:color w:val="000000"/>
          <w:sz w:val="22"/>
          <w:szCs w:val="22"/>
        </w:rPr>
        <w:t>o</w:t>
      </w:r>
      <w:r w:rsidR="00A07940" w:rsidRPr="00905273">
        <w:rPr>
          <w:rFonts w:ascii="Arial" w:hAnsi="Arial" w:cs="Arial"/>
          <w:color w:val="000000"/>
          <w:sz w:val="22"/>
          <w:szCs w:val="22"/>
        </w:rPr>
        <w:t xml:space="preserve">f our manuscript #EMI-2019-1581 </w:t>
      </w:r>
      <w:r w:rsidRPr="00905273">
        <w:rPr>
          <w:rFonts w:ascii="Arial" w:hAnsi="Arial" w:cs="Arial"/>
          <w:color w:val="000000"/>
          <w:sz w:val="22"/>
          <w:szCs w:val="22"/>
        </w:rPr>
        <w:t xml:space="preserve">entitled </w:t>
      </w:r>
      <w:r w:rsidR="00A07940" w:rsidRPr="00905273">
        <w:rPr>
          <w:rFonts w:ascii="Arial" w:hAnsi="Arial" w:cs="Arial"/>
          <w:sz w:val="22"/>
          <w:szCs w:val="22"/>
        </w:rPr>
        <w:t xml:space="preserve">“Cellular life from </w:t>
      </w:r>
      <w:r w:rsidR="0016576E" w:rsidRPr="00905273">
        <w:rPr>
          <w:rFonts w:ascii="Arial" w:hAnsi="Arial" w:cs="Arial"/>
          <w:sz w:val="22"/>
          <w:szCs w:val="22"/>
        </w:rPr>
        <w:t>the three domains and viruses are transcriptionally active in</w:t>
      </w:r>
      <w:r w:rsidR="00A07940" w:rsidRPr="00905273">
        <w:rPr>
          <w:rFonts w:ascii="Arial" w:hAnsi="Arial" w:cs="Arial"/>
          <w:sz w:val="22"/>
          <w:szCs w:val="22"/>
        </w:rPr>
        <w:t xml:space="preserve"> a hypersaline desert community”</w:t>
      </w:r>
      <w:r w:rsidR="0016576E" w:rsidRPr="00905273">
        <w:rPr>
          <w:rFonts w:ascii="Arial" w:hAnsi="Arial" w:cs="Arial"/>
          <w:sz w:val="22"/>
          <w:szCs w:val="22"/>
        </w:rPr>
        <w:t xml:space="preserve"> by Uritskiy, Tisza, Gelsinger, Munn, Taylor</w:t>
      </w:r>
      <w:r w:rsidR="000355CA">
        <w:rPr>
          <w:rFonts w:ascii="Arial" w:hAnsi="Arial" w:cs="Arial"/>
          <w:sz w:val="22"/>
          <w:szCs w:val="22"/>
        </w:rPr>
        <w:t>,</w:t>
      </w:r>
      <w:r w:rsidR="0016576E" w:rsidRPr="00905273">
        <w:rPr>
          <w:rFonts w:ascii="Arial" w:hAnsi="Arial" w:cs="Arial"/>
          <w:sz w:val="22"/>
          <w:szCs w:val="22"/>
        </w:rPr>
        <w:t xml:space="preserve"> and DiRuggiero for publication by Environmental Microbiology as a Research Article in the special issue on "Halophiles: diversity of habitats and ecophysiology". </w:t>
      </w:r>
    </w:p>
    <w:p w14:paraId="2F45967D" w14:textId="26C655C0" w:rsidR="00F251D5" w:rsidRDefault="00FB1640" w:rsidP="00AE7A3A">
      <w:pPr>
        <w:snapToGrid w:val="0"/>
        <w:spacing w:after="120" w:line="280" w:lineRule="exact"/>
        <w:ind w:firstLine="720"/>
        <w:rPr>
          <w:rFonts w:ascii="Arial" w:hAnsi="Arial" w:cs="Arial"/>
          <w:sz w:val="22"/>
          <w:szCs w:val="22"/>
        </w:rPr>
      </w:pPr>
      <w:r w:rsidRPr="00905273">
        <w:rPr>
          <w:rFonts w:ascii="Arial" w:hAnsi="Arial" w:cs="Arial"/>
          <w:sz w:val="22"/>
          <w:szCs w:val="22"/>
        </w:rPr>
        <w:t xml:space="preserve">We have taken into account the constructive comments of the </w:t>
      </w:r>
      <w:r w:rsidR="00F251D5">
        <w:rPr>
          <w:rFonts w:ascii="Arial" w:hAnsi="Arial" w:cs="Arial"/>
          <w:sz w:val="22"/>
          <w:szCs w:val="22"/>
        </w:rPr>
        <w:t xml:space="preserve">reviewers to </w:t>
      </w:r>
      <w:r w:rsidR="002C0CA6">
        <w:rPr>
          <w:rFonts w:ascii="Arial" w:hAnsi="Arial" w:cs="Arial"/>
          <w:sz w:val="22"/>
          <w:szCs w:val="22"/>
        </w:rPr>
        <w:t xml:space="preserve">revise </w:t>
      </w:r>
      <w:r w:rsidR="00F251D5">
        <w:rPr>
          <w:rFonts w:ascii="Arial" w:hAnsi="Arial" w:cs="Arial"/>
          <w:sz w:val="22"/>
          <w:szCs w:val="22"/>
        </w:rPr>
        <w:t>extensively</w:t>
      </w:r>
      <w:r w:rsidRPr="00905273">
        <w:rPr>
          <w:rFonts w:ascii="Arial" w:hAnsi="Arial" w:cs="Arial"/>
          <w:sz w:val="22"/>
          <w:szCs w:val="22"/>
        </w:rPr>
        <w:t xml:space="preserve"> this new version of the manuscript. In particular, we have addressed </w:t>
      </w:r>
      <w:r w:rsidR="00CF7053" w:rsidRPr="00905273">
        <w:rPr>
          <w:rFonts w:ascii="Arial" w:hAnsi="Arial" w:cs="Arial"/>
          <w:sz w:val="22"/>
          <w:szCs w:val="22"/>
        </w:rPr>
        <w:t xml:space="preserve">key </w:t>
      </w:r>
      <w:r w:rsidRPr="00905273">
        <w:rPr>
          <w:rFonts w:ascii="Arial" w:hAnsi="Arial" w:cs="Arial"/>
          <w:sz w:val="22"/>
          <w:szCs w:val="22"/>
        </w:rPr>
        <w:t xml:space="preserve">questions regarding the timing of </w:t>
      </w:r>
      <w:r w:rsidR="00C14AE4">
        <w:rPr>
          <w:rFonts w:ascii="Arial" w:hAnsi="Arial" w:cs="Arial"/>
          <w:sz w:val="22"/>
          <w:szCs w:val="22"/>
        </w:rPr>
        <w:t>our</w:t>
      </w:r>
      <w:r w:rsidR="00F251D5">
        <w:rPr>
          <w:rFonts w:ascii="Arial" w:hAnsi="Arial" w:cs="Arial"/>
          <w:sz w:val="22"/>
          <w:szCs w:val="22"/>
        </w:rPr>
        <w:t xml:space="preserve"> </w:t>
      </w:r>
      <w:r w:rsidR="00CF7053" w:rsidRPr="00905273">
        <w:rPr>
          <w:rFonts w:ascii="Arial" w:hAnsi="Arial" w:cs="Arial"/>
          <w:sz w:val="22"/>
          <w:szCs w:val="22"/>
        </w:rPr>
        <w:t xml:space="preserve">sampling, </w:t>
      </w:r>
      <w:r w:rsidR="00C14AE4">
        <w:rPr>
          <w:rFonts w:ascii="Arial" w:hAnsi="Arial" w:cs="Arial"/>
          <w:sz w:val="22"/>
          <w:szCs w:val="22"/>
        </w:rPr>
        <w:t xml:space="preserve">the nature of </w:t>
      </w:r>
      <w:r w:rsidR="003B017D">
        <w:rPr>
          <w:rFonts w:ascii="Arial" w:hAnsi="Arial" w:cs="Arial"/>
          <w:sz w:val="22"/>
          <w:szCs w:val="22"/>
        </w:rPr>
        <w:t>this hypersaline endolithic habitat</w:t>
      </w:r>
      <w:r w:rsidR="00C14AE4">
        <w:rPr>
          <w:rFonts w:ascii="Arial" w:hAnsi="Arial" w:cs="Arial"/>
          <w:sz w:val="22"/>
          <w:szCs w:val="22"/>
        </w:rPr>
        <w:t xml:space="preserve">, we </w:t>
      </w:r>
      <w:r w:rsidR="00CF7053" w:rsidRPr="00905273">
        <w:rPr>
          <w:rFonts w:ascii="Arial" w:hAnsi="Arial" w:cs="Arial"/>
          <w:sz w:val="22"/>
          <w:szCs w:val="22"/>
        </w:rPr>
        <w:t xml:space="preserve">added </w:t>
      </w:r>
      <w:r w:rsidR="00F251D5">
        <w:rPr>
          <w:rFonts w:ascii="Arial" w:hAnsi="Arial" w:cs="Arial"/>
          <w:sz w:val="22"/>
          <w:szCs w:val="22"/>
        </w:rPr>
        <w:t xml:space="preserve">metadata for additional </w:t>
      </w:r>
      <w:r w:rsidR="00CF7053" w:rsidRPr="00905273">
        <w:rPr>
          <w:rFonts w:ascii="Arial" w:hAnsi="Arial" w:cs="Arial"/>
          <w:sz w:val="22"/>
          <w:szCs w:val="22"/>
        </w:rPr>
        <w:t>environmental context, and reframed the interpretation of our data.</w:t>
      </w:r>
    </w:p>
    <w:p w14:paraId="6575E2BC" w14:textId="73CE2B10" w:rsidR="00C904CF" w:rsidRPr="00905273" w:rsidRDefault="004466E0" w:rsidP="00AE7A3A">
      <w:pPr>
        <w:snapToGrid w:val="0"/>
        <w:spacing w:after="120" w:line="280" w:lineRule="exact"/>
        <w:ind w:firstLine="720"/>
        <w:rPr>
          <w:rFonts w:ascii="Arial" w:hAnsi="Arial" w:cs="Arial"/>
          <w:sz w:val="22"/>
          <w:szCs w:val="22"/>
        </w:rPr>
      </w:pPr>
      <w:commentRangeStart w:id="0"/>
      <w:r w:rsidRPr="00905273">
        <w:rPr>
          <w:rFonts w:ascii="Arial" w:hAnsi="Arial" w:cs="Arial"/>
          <w:sz w:val="22"/>
          <w:szCs w:val="22"/>
        </w:rPr>
        <w:t xml:space="preserve">We argue here that </w:t>
      </w:r>
      <w:r w:rsidR="001E7AC5">
        <w:rPr>
          <w:rFonts w:ascii="Arial" w:hAnsi="Arial" w:cs="Arial"/>
          <w:sz w:val="22"/>
          <w:szCs w:val="22"/>
        </w:rPr>
        <w:t xml:space="preserve">this </w:t>
      </w:r>
      <w:r w:rsidRPr="00905273">
        <w:rPr>
          <w:rFonts w:ascii="Arial" w:hAnsi="Arial" w:cs="Arial"/>
          <w:sz w:val="22"/>
          <w:szCs w:val="22"/>
        </w:rPr>
        <w:t>study</w:t>
      </w:r>
      <w:r w:rsidR="001E7AC5">
        <w:rPr>
          <w:rFonts w:ascii="Arial" w:hAnsi="Arial" w:cs="Arial"/>
          <w:sz w:val="22"/>
          <w:szCs w:val="22"/>
        </w:rPr>
        <w:t xml:space="preserve">’s primary </w:t>
      </w:r>
      <w:r w:rsidRPr="00905273">
        <w:rPr>
          <w:rFonts w:ascii="Arial" w:hAnsi="Arial" w:cs="Arial"/>
          <w:sz w:val="22"/>
          <w:szCs w:val="22"/>
        </w:rPr>
        <w:t xml:space="preserve">significance </w:t>
      </w:r>
      <w:r w:rsidR="001E7AC5">
        <w:rPr>
          <w:rFonts w:ascii="Arial" w:hAnsi="Arial" w:cs="Arial"/>
          <w:sz w:val="22"/>
          <w:szCs w:val="22"/>
        </w:rPr>
        <w:t xml:space="preserve">is </w:t>
      </w:r>
      <w:r w:rsidR="008274DE">
        <w:rPr>
          <w:rFonts w:ascii="Arial" w:hAnsi="Arial" w:cs="Arial"/>
          <w:sz w:val="22"/>
          <w:szCs w:val="22"/>
        </w:rPr>
        <w:t xml:space="preserve">characterizing the </w:t>
      </w:r>
      <w:r w:rsidR="00246B17">
        <w:rPr>
          <w:rFonts w:ascii="Arial" w:hAnsi="Arial" w:cs="Arial"/>
          <w:sz w:val="22"/>
          <w:szCs w:val="22"/>
        </w:rPr>
        <w:t xml:space="preserve">community-level </w:t>
      </w:r>
      <w:r w:rsidR="008274DE">
        <w:rPr>
          <w:rFonts w:ascii="Arial" w:hAnsi="Arial" w:cs="Arial"/>
          <w:sz w:val="22"/>
          <w:szCs w:val="22"/>
        </w:rPr>
        <w:t xml:space="preserve">transcriptional activities </w:t>
      </w:r>
      <w:r w:rsidR="00246B17">
        <w:rPr>
          <w:rFonts w:ascii="Arial" w:hAnsi="Arial" w:cs="Arial"/>
          <w:sz w:val="22"/>
          <w:szCs w:val="22"/>
        </w:rPr>
        <w:t xml:space="preserve">this community. </w:t>
      </w:r>
      <w:r w:rsidRPr="00905273">
        <w:rPr>
          <w:rFonts w:ascii="Arial" w:hAnsi="Arial" w:cs="Arial"/>
          <w:sz w:val="22"/>
          <w:szCs w:val="22"/>
        </w:rPr>
        <w:t>While there have been efforts to understand the ta</w:t>
      </w:r>
      <w:r w:rsidR="00A07940" w:rsidRPr="00905273">
        <w:rPr>
          <w:rFonts w:ascii="Arial" w:hAnsi="Arial" w:cs="Arial"/>
          <w:sz w:val="22"/>
          <w:szCs w:val="22"/>
        </w:rPr>
        <w:t>xonomic diversity and metaboli</w:t>
      </w:r>
      <w:r w:rsidRPr="00905273">
        <w:rPr>
          <w:rFonts w:ascii="Arial" w:hAnsi="Arial" w:cs="Arial"/>
          <w:sz w:val="22"/>
          <w:szCs w:val="22"/>
        </w:rPr>
        <w:t>c potential of endolithic communities</w:t>
      </w:r>
      <w:r w:rsidR="005C458A">
        <w:rPr>
          <w:rFonts w:ascii="Arial" w:hAnsi="Arial" w:cs="Arial"/>
          <w:sz w:val="22"/>
          <w:szCs w:val="22"/>
        </w:rPr>
        <w:t xml:space="preserve"> at the dry limit for life</w:t>
      </w:r>
      <w:r w:rsidRPr="00905273">
        <w:rPr>
          <w:rFonts w:ascii="Arial" w:hAnsi="Arial" w:cs="Arial"/>
          <w:sz w:val="22"/>
          <w:szCs w:val="22"/>
        </w:rPr>
        <w:t xml:space="preserve">, their transcriptional activities have not been characterized at a global level. </w:t>
      </w:r>
      <w:r w:rsidR="003D2F3D" w:rsidRPr="00905273">
        <w:rPr>
          <w:rFonts w:ascii="Arial" w:hAnsi="Arial" w:cs="Arial"/>
          <w:sz w:val="22"/>
          <w:szCs w:val="22"/>
        </w:rPr>
        <w:t xml:space="preserve">This is the first report of a robust </w:t>
      </w:r>
      <w:r w:rsidR="001E7AC5">
        <w:rPr>
          <w:rFonts w:ascii="Arial" w:hAnsi="Arial" w:cs="Arial"/>
          <w:sz w:val="22"/>
          <w:szCs w:val="22"/>
        </w:rPr>
        <w:t xml:space="preserve">shotgun </w:t>
      </w:r>
      <w:r w:rsidR="003D2F3D" w:rsidRPr="00905273">
        <w:rPr>
          <w:rFonts w:ascii="Arial" w:hAnsi="Arial" w:cs="Arial"/>
          <w:sz w:val="22"/>
          <w:szCs w:val="22"/>
        </w:rPr>
        <w:t>meta-</w:t>
      </w:r>
      <w:proofErr w:type="spellStart"/>
      <w:r w:rsidR="003D2F3D" w:rsidRPr="00905273">
        <w:rPr>
          <w:rFonts w:ascii="Arial" w:hAnsi="Arial" w:cs="Arial"/>
          <w:sz w:val="22"/>
          <w:szCs w:val="22"/>
        </w:rPr>
        <w:t>omic</w:t>
      </w:r>
      <w:proofErr w:type="spellEnd"/>
      <w:r w:rsidR="001E7AC5">
        <w:rPr>
          <w:rFonts w:ascii="Arial" w:hAnsi="Arial" w:cs="Arial"/>
          <w:sz w:val="22"/>
          <w:szCs w:val="22"/>
        </w:rPr>
        <w:t xml:space="preserve"> investigation of a hypersaline or</w:t>
      </w:r>
      <w:r w:rsidR="003D2F3D" w:rsidRPr="00905273">
        <w:rPr>
          <w:rFonts w:ascii="Arial" w:hAnsi="Arial" w:cs="Arial"/>
          <w:sz w:val="22"/>
          <w:szCs w:val="22"/>
        </w:rPr>
        <w:t xml:space="preserve"> endolithic </w:t>
      </w:r>
      <w:r w:rsidR="001E7AC5">
        <w:rPr>
          <w:rFonts w:ascii="Arial" w:hAnsi="Arial" w:cs="Arial"/>
          <w:sz w:val="22"/>
          <w:szCs w:val="22"/>
        </w:rPr>
        <w:t>microbiome</w:t>
      </w:r>
      <w:r w:rsidR="003D2F3D" w:rsidRPr="00905273">
        <w:rPr>
          <w:rFonts w:ascii="Arial" w:hAnsi="Arial" w:cs="Arial"/>
          <w:sz w:val="22"/>
          <w:szCs w:val="22"/>
        </w:rPr>
        <w:t xml:space="preserve">, linking the genomic and transcriptional elements of the community. </w:t>
      </w:r>
      <w:commentRangeEnd w:id="0"/>
      <w:r w:rsidR="00B80045">
        <w:rPr>
          <w:rStyle w:val="CommentReference"/>
        </w:rPr>
        <w:commentReference w:id="0"/>
      </w:r>
    </w:p>
    <w:p w14:paraId="4EA18942" w14:textId="1B8EC376" w:rsidR="004466E0" w:rsidRPr="00905273" w:rsidRDefault="004E687B" w:rsidP="00AE7A3A">
      <w:pPr>
        <w:snapToGrid w:val="0"/>
        <w:spacing w:after="120" w:line="280" w:lineRule="exact"/>
        <w:ind w:firstLine="720"/>
        <w:rPr>
          <w:rFonts w:ascii="Arial" w:hAnsi="Arial" w:cs="Arial"/>
          <w:sz w:val="22"/>
          <w:szCs w:val="22"/>
        </w:rPr>
      </w:pPr>
      <w:r>
        <w:rPr>
          <w:rFonts w:ascii="Arial" w:hAnsi="Arial" w:cs="Arial"/>
          <w:sz w:val="22"/>
          <w:szCs w:val="22"/>
        </w:rPr>
        <w:t>O</w:t>
      </w:r>
      <w:r w:rsidR="004466E0" w:rsidRPr="00905273">
        <w:rPr>
          <w:rFonts w:ascii="Arial" w:hAnsi="Arial" w:cs="Arial"/>
          <w:sz w:val="22"/>
          <w:szCs w:val="22"/>
        </w:rPr>
        <w:t xml:space="preserve">ur study provides a snapshot of </w:t>
      </w:r>
      <w:r>
        <w:rPr>
          <w:rFonts w:ascii="Arial" w:hAnsi="Arial" w:cs="Arial"/>
          <w:sz w:val="22"/>
          <w:szCs w:val="22"/>
        </w:rPr>
        <w:t xml:space="preserve">the transcriptional activities of </w:t>
      </w:r>
      <w:r w:rsidR="004466E0" w:rsidRPr="00905273">
        <w:rPr>
          <w:rFonts w:ascii="Arial" w:hAnsi="Arial" w:cs="Arial"/>
          <w:sz w:val="22"/>
          <w:szCs w:val="22"/>
        </w:rPr>
        <w:t xml:space="preserve">halite endolithic microbial communities </w:t>
      </w:r>
      <w:r>
        <w:rPr>
          <w:rFonts w:ascii="Arial" w:hAnsi="Arial" w:cs="Arial"/>
          <w:sz w:val="22"/>
          <w:szCs w:val="22"/>
        </w:rPr>
        <w:t xml:space="preserve">during the </w:t>
      </w:r>
      <w:r w:rsidR="003D2F3D" w:rsidRPr="00905273">
        <w:rPr>
          <w:rFonts w:ascii="Arial" w:hAnsi="Arial" w:cs="Arial"/>
          <w:sz w:val="22"/>
          <w:szCs w:val="22"/>
        </w:rPr>
        <w:t xml:space="preserve">day and </w:t>
      </w:r>
      <w:r>
        <w:rPr>
          <w:rFonts w:ascii="Arial" w:hAnsi="Arial" w:cs="Arial"/>
          <w:sz w:val="22"/>
          <w:szCs w:val="22"/>
        </w:rPr>
        <w:t xml:space="preserve">the </w:t>
      </w:r>
      <w:r w:rsidR="003D2F3D" w:rsidRPr="00905273">
        <w:rPr>
          <w:rFonts w:ascii="Arial" w:hAnsi="Arial" w:cs="Arial"/>
          <w:sz w:val="22"/>
          <w:szCs w:val="22"/>
        </w:rPr>
        <w:t>night</w:t>
      </w:r>
      <w:r w:rsidR="004466E0" w:rsidRPr="00905273">
        <w:rPr>
          <w:rFonts w:ascii="Arial" w:hAnsi="Arial" w:cs="Arial"/>
          <w:sz w:val="22"/>
          <w:szCs w:val="22"/>
        </w:rPr>
        <w:t xml:space="preserve">, </w:t>
      </w:r>
      <w:r>
        <w:rPr>
          <w:rFonts w:ascii="Arial" w:hAnsi="Arial" w:cs="Arial"/>
          <w:sz w:val="22"/>
          <w:szCs w:val="22"/>
        </w:rPr>
        <w:t xml:space="preserve">revealing </w:t>
      </w:r>
      <w:r w:rsidR="003D2F3D" w:rsidRPr="00905273">
        <w:rPr>
          <w:rFonts w:ascii="Arial" w:hAnsi="Arial" w:cs="Arial"/>
          <w:sz w:val="22"/>
          <w:szCs w:val="22"/>
        </w:rPr>
        <w:t xml:space="preserve">that Eukaryotes may be </w:t>
      </w:r>
      <w:r w:rsidR="00534499">
        <w:rPr>
          <w:rFonts w:ascii="Arial" w:hAnsi="Arial" w:cs="Arial"/>
          <w:sz w:val="22"/>
          <w:szCs w:val="22"/>
        </w:rPr>
        <w:t>key</w:t>
      </w:r>
      <w:r w:rsidR="003D2F3D" w:rsidRPr="00905273">
        <w:rPr>
          <w:rFonts w:ascii="Arial" w:hAnsi="Arial" w:cs="Arial"/>
          <w:sz w:val="22"/>
          <w:szCs w:val="22"/>
        </w:rPr>
        <w:t xml:space="preserve"> primary producers in this extreme environment</w:t>
      </w:r>
      <w:r>
        <w:rPr>
          <w:rFonts w:ascii="Arial" w:hAnsi="Arial" w:cs="Arial"/>
          <w:sz w:val="22"/>
          <w:szCs w:val="22"/>
        </w:rPr>
        <w:t xml:space="preserve"> despite being low in genomic abundance. </w:t>
      </w:r>
      <w:r w:rsidR="003D2F3D" w:rsidRPr="00905273">
        <w:rPr>
          <w:rFonts w:ascii="Arial" w:hAnsi="Arial" w:cs="Arial"/>
          <w:sz w:val="22"/>
          <w:szCs w:val="22"/>
        </w:rPr>
        <w:t>We expand on the existing known diversity of halophilic viruses and demonstrate that they are transcriptionally active in their natural environments. The divergence in the transcriptional landscapes of these segregated communities, compared to the relatively stable metagenomic functional potential, suggests that microbiomes in each salt nodule undergo unique transcriptional adjustments to adapt to local conditions.</w:t>
      </w:r>
      <w:r>
        <w:rPr>
          <w:rFonts w:ascii="Arial" w:hAnsi="Arial" w:cs="Arial"/>
          <w:sz w:val="22"/>
          <w:szCs w:val="22"/>
        </w:rPr>
        <w:t xml:space="preserve"> </w:t>
      </w:r>
      <w:r w:rsidR="004466E0" w:rsidRPr="00905273">
        <w:rPr>
          <w:rFonts w:ascii="Arial" w:hAnsi="Arial" w:cs="Arial"/>
          <w:sz w:val="22"/>
          <w:szCs w:val="22"/>
        </w:rPr>
        <w:t>This study also provide</w:t>
      </w:r>
      <w:r w:rsidR="003D2F3D" w:rsidRPr="00905273">
        <w:rPr>
          <w:rFonts w:ascii="Arial" w:hAnsi="Arial" w:cs="Arial"/>
          <w:sz w:val="22"/>
          <w:szCs w:val="22"/>
        </w:rPr>
        <w:t>s</w:t>
      </w:r>
      <w:r w:rsidR="004466E0" w:rsidRPr="00905273">
        <w:rPr>
          <w:rFonts w:ascii="Arial" w:hAnsi="Arial" w:cs="Arial"/>
          <w:sz w:val="22"/>
          <w:szCs w:val="22"/>
        </w:rPr>
        <w:t xml:space="preserve"> an important </w:t>
      </w:r>
      <w:r w:rsidR="003D2F3D" w:rsidRPr="00905273">
        <w:rPr>
          <w:rFonts w:ascii="Arial" w:hAnsi="Arial" w:cs="Arial"/>
          <w:sz w:val="22"/>
          <w:szCs w:val="22"/>
        </w:rPr>
        <w:t xml:space="preserve">experimental approach and </w:t>
      </w:r>
      <w:r w:rsidR="004466E0" w:rsidRPr="00905273">
        <w:rPr>
          <w:rFonts w:ascii="Arial" w:hAnsi="Arial" w:cs="Arial"/>
          <w:sz w:val="22"/>
          <w:szCs w:val="22"/>
        </w:rPr>
        <w:t>foundation to understand the mechanisms by which the microbiome of these extreme systems function and the impact</w:t>
      </w:r>
      <w:r w:rsidR="003D2F3D" w:rsidRPr="00905273">
        <w:rPr>
          <w:rFonts w:ascii="Arial" w:hAnsi="Arial" w:cs="Arial"/>
          <w:sz w:val="22"/>
          <w:szCs w:val="22"/>
        </w:rPr>
        <w:t>s</w:t>
      </w:r>
      <w:r w:rsidR="004466E0" w:rsidRPr="00905273">
        <w:rPr>
          <w:rFonts w:ascii="Arial" w:hAnsi="Arial" w:cs="Arial"/>
          <w:sz w:val="22"/>
          <w:szCs w:val="22"/>
        </w:rPr>
        <w:t xml:space="preserve"> of an ever-changing environment.</w:t>
      </w:r>
    </w:p>
    <w:p w14:paraId="40EF0C44" w14:textId="5FA2138A" w:rsidR="003D2F3D" w:rsidRPr="00905273" w:rsidRDefault="003D2F3D" w:rsidP="00AE7A3A">
      <w:pPr>
        <w:snapToGrid w:val="0"/>
        <w:spacing w:after="120" w:line="280" w:lineRule="exact"/>
        <w:ind w:firstLine="720"/>
        <w:rPr>
          <w:rFonts w:ascii="Arial" w:hAnsi="Arial" w:cs="Arial"/>
          <w:sz w:val="22"/>
          <w:szCs w:val="22"/>
        </w:rPr>
      </w:pPr>
      <w:r w:rsidRPr="00905273">
        <w:rPr>
          <w:rFonts w:ascii="Arial" w:hAnsi="Arial" w:cs="Arial"/>
          <w:sz w:val="22"/>
          <w:szCs w:val="22"/>
        </w:rPr>
        <w:t>Below we address point-by-point each comment from th</w:t>
      </w:r>
      <w:r w:rsidR="00A07940" w:rsidRPr="00905273">
        <w:rPr>
          <w:rFonts w:ascii="Arial" w:hAnsi="Arial" w:cs="Arial"/>
          <w:sz w:val="22"/>
          <w:szCs w:val="22"/>
        </w:rPr>
        <w:t xml:space="preserve">e reviewers and the </w:t>
      </w:r>
      <w:r w:rsidRPr="00905273">
        <w:rPr>
          <w:rFonts w:ascii="Arial" w:hAnsi="Arial" w:cs="Arial"/>
          <w:sz w:val="22"/>
          <w:szCs w:val="22"/>
        </w:rPr>
        <w:t xml:space="preserve">corresponding changes we made to the </w:t>
      </w:r>
      <w:r w:rsidR="002D0D8D">
        <w:rPr>
          <w:rFonts w:ascii="Arial" w:hAnsi="Arial" w:cs="Arial"/>
          <w:sz w:val="22"/>
          <w:szCs w:val="22"/>
        </w:rPr>
        <w:t>manuscript</w:t>
      </w:r>
      <w:r w:rsidR="009A6CCE">
        <w:rPr>
          <w:rFonts w:ascii="Arial" w:hAnsi="Arial" w:cs="Arial"/>
          <w:sz w:val="22"/>
          <w:szCs w:val="22"/>
        </w:rPr>
        <w:t xml:space="preserve"> (in blue)</w:t>
      </w:r>
      <w:r w:rsidRPr="00905273">
        <w:rPr>
          <w:rFonts w:ascii="Arial" w:hAnsi="Arial" w:cs="Arial"/>
          <w:sz w:val="22"/>
          <w:szCs w:val="22"/>
        </w:rPr>
        <w:t xml:space="preserve">. We also provided a copy of the original manuscript on which the changes </w:t>
      </w:r>
      <w:r w:rsidR="002D0D8D">
        <w:rPr>
          <w:rFonts w:ascii="Arial" w:hAnsi="Arial" w:cs="Arial"/>
          <w:sz w:val="22"/>
          <w:szCs w:val="22"/>
        </w:rPr>
        <w:t>we</w:t>
      </w:r>
      <w:r w:rsidR="002D0D8D" w:rsidRPr="00905273">
        <w:rPr>
          <w:rFonts w:ascii="Arial" w:hAnsi="Arial" w:cs="Arial"/>
          <w:sz w:val="22"/>
          <w:szCs w:val="22"/>
        </w:rPr>
        <w:t xml:space="preserve"> </w:t>
      </w:r>
      <w:r w:rsidRPr="00905273">
        <w:rPr>
          <w:rFonts w:ascii="Arial" w:hAnsi="Arial" w:cs="Arial"/>
          <w:sz w:val="22"/>
          <w:szCs w:val="22"/>
        </w:rPr>
        <w:t>have made are clearly shown.</w:t>
      </w:r>
    </w:p>
    <w:p w14:paraId="5EF5E11A" w14:textId="458C679E" w:rsidR="003D2F3D" w:rsidRPr="00905273" w:rsidRDefault="00905273"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lastRenderedPageBreak/>
        <w:t>REVIEWER 1</w:t>
      </w:r>
    </w:p>
    <w:p w14:paraId="63A8D78F" w14:textId="1A6277C5" w:rsidR="003D2F3D" w:rsidRPr="00905273" w:rsidRDefault="003D2F3D"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Major concern</w:t>
      </w:r>
      <w:r w:rsidR="00905273" w:rsidRPr="00905273">
        <w:rPr>
          <w:rFonts w:ascii="Arial" w:hAnsi="Arial" w:cs="Arial"/>
          <w:b/>
          <w:bCs/>
          <w:sz w:val="22"/>
          <w:szCs w:val="22"/>
        </w:rPr>
        <w:t>:</w:t>
      </w:r>
    </w:p>
    <w:p w14:paraId="5D8B8482" w14:textId="442E7FFB" w:rsidR="003D2F3D"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1. A major concern with regard to the transcriptomics of photot</w:t>
      </w:r>
      <w:r w:rsidR="00A07940" w:rsidRPr="00905273">
        <w:rPr>
          <w:rFonts w:ascii="Arial" w:hAnsi="Arial" w:cs="Arial"/>
          <w:sz w:val="22"/>
          <w:szCs w:val="22"/>
        </w:rPr>
        <w:t xml:space="preserve">rophic mat communities is </w:t>
      </w:r>
      <w:r w:rsidRPr="00905273">
        <w:rPr>
          <w:rFonts w:ascii="Arial" w:hAnsi="Arial" w:cs="Arial"/>
          <w:sz w:val="22"/>
          <w:szCs w:val="22"/>
        </w:rPr>
        <w:t xml:space="preserve">that the collection of samples at 9 AM and </w:t>
      </w:r>
      <w:r w:rsidR="00A07940" w:rsidRPr="00905273">
        <w:rPr>
          <w:rFonts w:ascii="Arial" w:hAnsi="Arial" w:cs="Arial"/>
          <w:sz w:val="22"/>
          <w:szCs w:val="22"/>
        </w:rPr>
        <w:t xml:space="preserve">9 PM is going to miss the major </w:t>
      </w:r>
      <w:r w:rsidRPr="00905273">
        <w:rPr>
          <w:rFonts w:ascii="Arial" w:hAnsi="Arial" w:cs="Arial"/>
          <w:sz w:val="22"/>
          <w:szCs w:val="22"/>
        </w:rPr>
        <w:t xml:space="preserve">transcriptional activity of the cyanobacteria. Previous work on the diel cycling of microbial mats (e.g. Liu et al., 2011; </w:t>
      </w:r>
      <w:proofErr w:type="spellStart"/>
      <w:r w:rsidRPr="00905273">
        <w:rPr>
          <w:rFonts w:ascii="Arial" w:hAnsi="Arial" w:cs="Arial"/>
          <w:sz w:val="22"/>
          <w:szCs w:val="22"/>
        </w:rPr>
        <w:t>Louyakis</w:t>
      </w:r>
      <w:proofErr w:type="spellEnd"/>
      <w:r w:rsidRPr="00905273">
        <w:rPr>
          <w:rFonts w:ascii="Arial" w:hAnsi="Arial" w:cs="Arial"/>
          <w:sz w:val="22"/>
          <w:szCs w:val="22"/>
        </w:rPr>
        <w:t xml:space="preserve"> et al., 2018), have shown that even in the early morning the mats exhibit primarily heterotrophic activity and the peaks of photosynthetic activity occur at midday to late afternoon. Therefore, many of the assumptions made throughout the paper (e.g. 399-401; line 413) could be a product of sampling time points and not reflect the real activity of some parts of the community. As mentioned in lines 385-387, it's very likely that these transcriptional changes were not observed because of the time of day the samples were collected.</w:t>
      </w:r>
    </w:p>
    <w:p w14:paraId="34AF5D37" w14:textId="4828475C" w:rsidR="003D2F3D"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Liu, Z., </w:t>
      </w:r>
      <w:proofErr w:type="spellStart"/>
      <w:r w:rsidRPr="00905273">
        <w:rPr>
          <w:rFonts w:ascii="Arial" w:hAnsi="Arial" w:cs="Arial"/>
          <w:sz w:val="22"/>
          <w:szCs w:val="22"/>
        </w:rPr>
        <w:t>Klatt</w:t>
      </w:r>
      <w:proofErr w:type="spellEnd"/>
      <w:r w:rsidRPr="00905273">
        <w:rPr>
          <w:rFonts w:ascii="Arial" w:hAnsi="Arial" w:cs="Arial"/>
          <w:sz w:val="22"/>
          <w:szCs w:val="22"/>
        </w:rPr>
        <w:t xml:space="preserve">, C. G., Wood, J. M., </w:t>
      </w:r>
      <w:proofErr w:type="spellStart"/>
      <w:r w:rsidRPr="00905273">
        <w:rPr>
          <w:rFonts w:ascii="Arial" w:hAnsi="Arial" w:cs="Arial"/>
          <w:sz w:val="22"/>
          <w:szCs w:val="22"/>
        </w:rPr>
        <w:t>Rusch</w:t>
      </w:r>
      <w:proofErr w:type="spellEnd"/>
      <w:r w:rsidRPr="00905273">
        <w:rPr>
          <w:rFonts w:ascii="Arial" w:hAnsi="Arial" w:cs="Arial"/>
          <w:sz w:val="22"/>
          <w:szCs w:val="22"/>
        </w:rPr>
        <w:t xml:space="preserve">, D. B., Ludwig, M., </w:t>
      </w:r>
      <w:proofErr w:type="spellStart"/>
      <w:r w:rsidRPr="00905273">
        <w:rPr>
          <w:rFonts w:ascii="Arial" w:hAnsi="Arial" w:cs="Arial"/>
          <w:sz w:val="22"/>
          <w:szCs w:val="22"/>
        </w:rPr>
        <w:t>Wittekindt</w:t>
      </w:r>
      <w:proofErr w:type="spellEnd"/>
      <w:r w:rsidRPr="00905273">
        <w:rPr>
          <w:rFonts w:ascii="Arial" w:hAnsi="Arial" w:cs="Arial"/>
          <w:sz w:val="22"/>
          <w:szCs w:val="22"/>
        </w:rPr>
        <w:t xml:space="preserve">, N., ... &amp; Bryant, D. A. (2011). Metatranscriptomic analyses of </w:t>
      </w:r>
      <w:proofErr w:type="spellStart"/>
      <w:r w:rsidRPr="00905273">
        <w:rPr>
          <w:rFonts w:ascii="Arial" w:hAnsi="Arial" w:cs="Arial"/>
          <w:sz w:val="22"/>
          <w:szCs w:val="22"/>
        </w:rPr>
        <w:t>chlorophototrophs</w:t>
      </w:r>
      <w:proofErr w:type="spellEnd"/>
      <w:r w:rsidRPr="00905273">
        <w:rPr>
          <w:rFonts w:ascii="Arial" w:hAnsi="Arial" w:cs="Arial"/>
          <w:sz w:val="22"/>
          <w:szCs w:val="22"/>
        </w:rPr>
        <w:t xml:space="preserve"> of a hot-spring microbial mat. The ISME journal, 5(8), 1279.</w:t>
      </w:r>
    </w:p>
    <w:p w14:paraId="4A091BF0" w14:textId="4C466831" w:rsidR="003D2F3D" w:rsidRPr="00905273" w:rsidRDefault="003D2F3D" w:rsidP="003D2F3D">
      <w:pPr>
        <w:tabs>
          <w:tab w:val="left" w:pos="6660"/>
        </w:tabs>
        <w:snapToGrid w:val="0"/>
        <w:spacing w:after="120" w:line="280" w:lineRule="exact"/>
        <w:rPr>
          <w:rFonts w:ascii="Arial" w:hAnsi="Arial" w:cs="Arial"/>
          <w:sz w:val="22"/>
          <w:szCs w:val="22"/>
        </w:rPr>
      </w:pPr>
      <w:proofErr w:type="spellStart"/>
      <w:r w:rsidRPr="00905273">
        <w:rPr>
          <w:rFonts w:ascii="Arial" w:hAnsi="Arial" w:cs="Arial"/>
          <w:sz w:val="22"/>
          <w:szCs w:val="22"/>
        </w:rPr>
        <w:t>Louyakis</w:t>
      </w:r>
      <w:proofErr w:type="spellEnd"/>
      <w:r w:rsidRPr="00905273">
        <w:rPr>
          <w:rFonts w:ascii="Arial" w:hAnsi="Arial" w:cs="Arial"/>
          <w:sz w:val="22"/>
          <w:szCs w:val="22"/>
        </w:rPr>
        <w:t xml:space="preserve">, A. S., </w:t>
      </w:r>
      <w:proofErr w:type="spellStart"/>
      <w:r w:rsidRPr="00905273">
        <w:rPr>
          <w:rFonts w:ascii="Arial" w:hAnsi="Arial" w:cs="Arial"/>
          <w:sz w:val="22"/>
          <w:szCs w:val="22"/>
        </w:rPr>
        <w:t>Gourlé</w:t>
      </w:r>
      <w:proofErr w:type="spellEnd"/>
      <w:r w:rsidRPr="00905273">
        <w:rPr>
          <w:rFonts w:ascii="Arial" w:hAnsi="Arial" w:cs="Arial"/>
          <w:sz w:val="22"/>
          <w:szCs w:val="22"/>
        </w:rPr>
        <w:t xml:space="preserve">, H., </w:t>
      </w:r>
      <w:proofErr w:type="spellStart"/>
      <w:r w:rsidRPr="00905273">
        <w:rPr>
          <w:rFonts w:ascii="Arial" w:hAnsi="Arial" w:cs="Arial"/>
          <w:sz w:val="22"/>
          <w:szCs w:val="22"/>
        </w:rPr>
        <w:t>Casaburi</w:t>
      </w:r>
      <w:proofErr w:type="spellEnd"/>
      <w:r w:rsidRPr="00905273">
        <w:rPr>
          <w:rFonts w:ascii="Arial" w:hAnsi="Arial" w:cs="Arial"/>
          <w:sz w:val="22"/>
          <w:szCs w:val="22"/>
        </w:rPr>
        <w:t xml:space="preserve">, G., </w:t>
      </w:r>
      <w:proofErr w:type="spellStart"/>
      <w:r w:rsidRPr="00905273">
        <w:rPr>
          <w:rFonts w:ascii="Arial" w:hAnsi="Arial" w:cs="Arial"/>
          <w:sz w:val="22"/>
          <w:szCs w:val="22"/>
        </w:rPr>
        <w:t>Bonjawo</w:t>
      </w:r>
      <w:proofErr w:type="spellEnd"/>
      <w:r w:rsidRPr="00905273">
        <w:rPr>
          <w:rFonts w:ascii="Arial" w:hAnsi="Arial" w:cs="Arial"/>
          <w:sz w:val="22"/>
          <w:szCs w:val="22"/>
        </w:rPr>
        <w:t xml:space="preserve">, R. M., </w:t>
      </w:r>
      <w:proofErr w:type="spellStart"/>
      <w:r w:rsidRPr="00905273">
        <w:rPr>
          <w:rFonts w:ascii="Arial" w:hAnsi="Arial" w:cs="Arial"/>
          <w:sz w:val="22"/>
          <w:szCs w:val="22"/>
        </w:rPr>
        <w:t>Duscher</w:t>
      </w:r>
      <w:proofErr w:type="spellEnd"/>
      <w:r w:rsidRPr="00905273">
        <w:rPr>
          <w:rFonts w:ascii="Arial" w:hAnsi="Arial" w:cs="Arial"/>
          <w:sz w:val="22"/>
          <w:szCs w:val="22"/>
        </w:rPr>
        <w:t xml:space="preserve">, A. A., &amp; Foster, J. S. (2018). A year in the life of a </w:t>
      </w:r>
      <w:proofErr w:type="spellStart"/>
      <w:r w:rsidRPr="00905273">
        <w:rPr>
          <w:rFonts w:ascii="Arial" w:hAnsi="Arial" w:cs="Arial"/>
          <w:sz w:val="22"/>
          <w:szCs w:val="22"/>
        </w:rPr>
        <w:t>thrombolite</w:t>
      </w:r>
      <w:proofErr w:type="spellEnd"/>
      <w:r w:rsidRPr="00905273">
        <w:rPr>
          <w:rFonts w:ascii="Arial" w:hAnsi="Arial" w:cs="Arial"/>
          <w:sz w:val="22"/>
          <w:szCs w:val="22"/>
        </w:rPr>
        <w:t>: comparative metatranscriptomics reveals dynamic metabolic changes over diel and seasonal cycles. Environmental Microbiology, 20(2), 842-861.</w:t>
      </w:r>
    </w:p>
    <w:p w14:paraId="6C3EA258" w14:textId="4417FC7D" w:rsidR="001B1EF6" w:rsidRPr="00905273" w:rsidRDefault="003D2F3D"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Also, in these same studies of diel cycling listed above it was shown the archaea were very active at midnight and at 6 AM so, it’s possible that the archaeal activity discussed on lines 410-412 might also be missed based on the sampling times and should be addressed.</w:t>
      </w:r>
    </w:p>
    <w:p w14:paraId="65000A65" w14:textId="08C084CA" w:rsidR="00507FFC" w:rsidRPr="00905273" w:rsidRDefault="00D93236" w:rsidP="003D2F3D">
      <w:pPr>
        <w:tabs>
          <w:tab w:val="left" w:pos="6660"/>
        </w:tabs>
        <w:snapToGrid w:val="0"/>
        <w:spacing w:after="120" w:line="280" w:lineRule="exact"/>
        <w:rPr>
          <w:rFonts w:ascii="Arial" w:hAnsi="Arial" w:cs="Arial"/>
          <w:color w:val="0070C0"/>
          <w:sz w:val="22"/>
          <w:szCs w:val="22"/>
        </w:rPr>
      </w:pPr>
      <w:r w:rsidRPr="002D0D8D">
        <w:rPr>
          <w:rFonts w:ascii="Arial" w:hAnsi="Arial" w:cs="Arial"/>
          <w:color w:val="0070C0"/>
          <w:sz w:val="22"/>
          <w:szCs w:val="22"/>
        </w:rPr>
        <w:t>W</w:t>
      </w:r>
      <w:r w:rsidR="00507FFC" w:rsidRPr="002D0D8D">
        <w:rPr>
          <w:rFonts w:ascii="Arial" w:hAnsi="Arial" w:cs="Arial"/>
          <w:color w:val="0070C0"/>
          <w:sz w:val="22"/>
          <w:szCs w:val="22"/>
        </w:rPr>
        <w:t>e</w:t>
      </w:r>
      <w:r w:rsidR="003D2F3D" w:rsidRPr="002D0D8D">
        <w:rPr>
          <w:rFonts w:ascii="Arial" w:hAnsi="Arial" w:cs="Arial"/>
          <w:color w:val="0070C0"/>
          <w:sz w:val="22"/>
          <w:szCs w:val="22"/>
        </w:rPr>
        <w:t xml:space="preserve"> agree </w:t>
      </w:r>
      <w:r w:rsidRPr="002D0D8D">
        <w:rPr>
          <w:rFonts w:ascii="Arial" w:hAnsi="Arial" w:cs="Arial"/>
          <w:color w:val="0070C0"/>
          <w:sz w:val="22"/>
          <w:szCs w:val="22"/>
        </w:rPr>
        <w:t xml:space="preserve">with this reviewer </w:t>
      </w:r>
      <w:r w:rsidR="003D2F3D" w:rsidRPr="002D0D8D">
        <w:rPr>
          <w:rFonts w:ascii="Arial" w:hAnsi="Arial" w:cs="Arial"/>
          <w:color w:val="0070C0"/>
          <w:sz w:val="22"/>
          <w:szCs w:val="22"/>
        </w:rPr>
        <w:t xml:space="preserve">that the choice of time points should </w:t>
      </w:r>
      <w:r w:rsidR="00507FFC" w:rsidRPr="002D0D8D">
        <w:rPr>
          <w:rFonts w:ascii="Arial" w:hAnsi="Arial" w:cs="Arial"/>
          <w:color w:val="0070C0"/>
          <w:sz w:val="22"/>
          <w:szCs w:val="22"/>
        </w:rPr>
        <w:t xml:space="preserve">have </w:t>
      </w:r>
      <w:r w:rsidR="003D2F3D" w:rsidRPr="002D0D8D">
        <w:rPr>
          <w:rFonts w:ascii="Arial" w:hAnsi="Arial" w:cs="Arial"/>
          <w:color w:val="0070C0"/>
          <w:sz w:val="22"/>
          <w:szCs w:val="22"/>
        </w:rPr>
        <w:t>be</w:t>
      </w:r>
      <w:r w:rsidR="00A07940" w:rsidRPr="002D0D8D">
        <w:rPr>
          <w:rFonts w:ascii="Arial" w:hAnsi="Arial" w:cs="Arial"/>
          <w:color w:val="0070C0"/>
          <w:sz w:val="22"/>
          <w:szCs w:val="22"/>
        </w:rPr>
        <w:t>en</w:t>
      </w:r>
      <w:r w:rsidR="003D2F3D" w:rsidRPr="002D0D8D">
        <w:rPr>
          <w:rFonts w:ascii="Arial" w:hAnsi="Arial" w:cs="Arial"/>
          <w:color w:val="0070C0"/>
          <w:sz w:val="22"/>
          <w:szCs w:val="22"/>
        </w:rPr>
        <w:t xml:space="preserve"> thoroughly discuss</w:t>
      </w:r>
      <w:r w:rsidR="00507FFC" w:rsidRPr="002D0D8D">
        <w:rPr>
          <w:rFonts w:ascii="Arial" w:hAnsi="Arial" w:cs="Arial"/>
          <w:color w:val="0070C0"/>
          <w:sz w:val="22"/>
          <w:szCs w:val="22"/>
        </w:rPr>
        <w:t>ed</w:t>
      </w:r>
      <w:r w:rsidR="003D2F3D" w:rsidRPr="002D0D8D">
        <w:rPr>
          <w:rFonts w:ascii="Arial" w:hAnsi="Arial" w:cs="Arial"/>
          <w:color w:val="0070C0"/>
          <w:sz w:val="22"/>
          <w:szCs w:val="22"/>
        </w:rPr>
        <w:t xml:space="preserve"> in our </w:t>
      </w:r>
      <w:r w:rsidR="002D0D8D" w:rsidRPr="002D0D8D">
        <w:rPr>
          <w:rFonts w:ascii="Arial" w:hAnsi="Arial" w:cs="Arial"/>
          <w:color w:val="0070C0"/>
          <w:sz w:val="22"/>
          <w:szCs w:val="22"/>
        </w:rPr>
        <w:t>manuscript;</w:t>
      </w:r>
      <w:r w:rsidR="0099431D" w:rsidRPr="002D0D8D">
        <w:rPr>
          <w:rFonts w:ascii="Arial" w:hAnsi="Arial" w:cs="Arial"/>
          <w:color w:val="0070C0"/>
          <w:sz w:val="22"/>
          <w:szCs w:val="22"/>
        </w:rPr>
        <w:t xml:space="preserve"> it is now an integral part of the </w:t>
      </w:r>
      <w:r w:rsidR="00F950F6">
        <w:rPr>
          <w:rFonts w:ascii="Arial" w:hAnsi="Arial" w:cs="Arial"/>
          <w:color w:val="0070C0"/>
          <w:sz w:val="22"/>
          <w:szCs w:val="22"/>
        </w:rPr>
        <w:t>results and discussion</w:t>
      </w:r>
      <w:r w:rsidR="00F950F6" w:rsidRPr="002D0D8D">
        <w:rPr>
          <w:rFonts w:ascii="Arial" w:hAnsi="Arial" w:cs="Arial"/>
          <w:color w:val="0070C0"/>
          <w:sz w:val="22"/>
          <w:szCs w:val="22"/>
        </w:rPr>
        <w:t xml:space="preserve"> </w:t>
      </w:r>
      <w:r w:rsidR="002D0D8D" w:rsidRPr="002D0D8D">
        <w:rPr>
          <w:rFonts w:ascii="Arial" w:hAnsi="Arial" w:cs="Arial"/>
          <w:color w:val="0070C0"/>
          <w:sz w:val="22"/>
          <w:szCs w:val="22"/>
        </w:rPr>
        <w:t>and includes additional</w:t>
      </w:r>
      <w:r w:rsidR="00581FB3" w:rsidRPr="002D0D8D">
        <w:rPr>
          <w:rFonts w:ascii="Arial" w:hAnsi="Arial" w:cs="Arial"/>
          <w:color w:val="0070C0"/>
          <w:sz w:val="22"/>
          <w:szCs w:val="22"/>
        </w:rPr>
        <w:t xml:space="preserve"> environmental </w:t>
      </w:r>
      <w:r w:rsidR="00A07940" w:rsidRPr="002D0D8D">
        <w:rPr>
          <w:rFonts w:ascii="Arial" w:hAnsi="Arial" w:cs="Arial"/>
          <w:color w:val="0070C0"/>
          <w:sz w:val="22"/>
          <w:szCs w:val="22"/>
        </w:rPr>
        <w:t>meta</w:t>
      </w:r>
      <w:r w:rsidR="00581FB3" w:rsidRPr="002D0D8D">
        <w:rPr>
          <w:rFonts w:ascii="Arial" w:hAnsi="Arial" w:cs="Arial"/>
          <w:color w:val="0070C0"/>
          <w:sz w:val="22"/>
          <w:szCs w:val="22"/>
        </w:rPr>
        <w:t>data</w:t>
      </w:r>
      <w:r w:rsidR="0099431D" w:rsidRPr="002D0D8D">
        <w:rPr>
          <w:rFonts w:ascii="Arial" w:hAnsi="Arial" w:cs="Arial"/>
          <w:color w:val="0070C0"/>
          <w:sz w:val="22"/>
          <w:szCs w:val="22"/>
        </w:rPr>
        <w:t>. However, the review’s comment</w:t>
      </w:r>
      <w:r w:rsidR="00507FFC" w:rsidRPr="002D0D8D">
        <w:rPr>
          <w:rFonts w:ascii="Arial" w:hAnsi="Arial" w:cs="Arial"/>
          <w:color w:val="0070C0"/>
          <w:sz w:val="22"/>
          <w:szCs w:val="22"/>
        </w:rPr>
        <w:t xml:space="preserve"> that previous work on the diel</w:t>
      </w:r>
      <w:r w:rsidR="00507FFC" w:rsidRPr="00905273">
        <w:rPr>
          <w:rFonts w:ascii="Arial" w:hAnsi="Arial" w:cs="Arial"/>
          <w:color w:val="0070C0"/>
          <w:sz w:val="22"/>
          <w:szCs w:val="22"/>
        </w:rPr>
        <w:t xml:space="preserve"> cycling of microbial mats</w:t>
      </w:r>
      <w:r w:rsidR="002D0D8D">
        <w:rPr>
          <w:rFonts w:ascii="Arial" w:hAnsi="Arial" w:cs="Arial"/>
          <w:color w:val="0070C0"/>
          <w:sz w:val="22"/>
          <w:szCs w:val="22"/>
        </w:rPr>
        <w:t>, with</w:t>
      </w:r>
      <w:r w:rsidR="00507FFC" w:rsidRPr="00905273">
        <w:rPr>
          <w:rFonts w:ascii="Arial" w:hAnsi="Arial" w:cs="Arial"/>
          <w:color w:val="0070C0"/>
          <w:sz w:val="22"/>
          <w:szCs w:val="22"/>
        </w:rPr>
        <w:t xml:space="preserve"> peaks of photosynthetic activity at midday to late afternoon</w:t>
      </w:r>
      <w:r w:rsidR="002D0D8D">
        <w:rPr>
          <w:rFonts w:ascii="Arial" w:hAnsi="Arial" w:cs="Arial"/>
          <w:color w:val="0070C0"/>
          <w:sz w:val="22"/>
          <w:szCs w:val="22"/>
        </w:rPr>
        <w:t>,</w:t>
      </w:r>
      <w:r w:rsidR="0099431D" w:rsidRPr="00905273">
        <w:rPr>
          <w:rFonts w:ascii="Arial" w:hAnsi="Arial" w:cs="Arial"/>
          <w:color w:val="0070C0"/>
          <w:sz w:val="22"/>
          <w:szCs w:val="22"/>
        </w:rPr>
        <w:t xml:space="preserve"> should apply to communities from </w:t>
      </w:r>
      <w:r w:rsidR="00507FFC" w:rsidRPr="00905273">
        <w:rPr>
          <w:rFonts w:ascii="Arial" w:hAnsi="Arial" w:cs="Arial"/>
          <w:color w:val="0070C0"/>
          <w:sz w:val="22"/>
          <w:szCs w:val="22"/>
        </w:rPr>
        <w:t>halite nodules from the Atacama Desert</w:t>
      </w:r>
      <w:r w:rsidR="0099431D" w:rsidRPr="00905273">
        <w:rPr>
          <w:rFonts w:ascii="Arial" w:hAnsi="Arial" w:cs="Arial"/>
          <w:color w:val="0070C0"/>
          <w:sz w:val="22"/>
          <w:szCs w:val="22"/>
        </w:rPr>
        <w:t>, is not warranted</w:t>
      </w:r>
      <w:r w:rsidR="00507FFC" w:rsidRPr="00905273">
        <w:rPr>
          <w:rFonts w:ascii="Arial" w:hAnsi="Arial" w:cs="Arial"/>
          <w:color w:val="0070C0"/>
          <w:sz w:val="22"/>
          <w:szCs w:val="22"/>
        </w:rPr>
        <w:t xml:space="preserve">. On the contrary, there are several arguments to think otherwise: </w:t>
      </w:r>
    </w:p>
    <w:p w14:paraId="68994074" w14:textId="5CB2F64C" w:rsidR="00507FFC" w:rsidRPr="00905273" w:rsidRDefault="00507FFC" w:rsidP="00507FFC">
      <w:pPr>
        <w:pStyle w:val="ListParagraph"/>
        <w:numPr>
          <w:ilvl w:val="0"/>
          <w:numId w:val="2"/>
        </w:num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Halite nodules from the Atacama Desert are not microbial mats from aquatic environments and, as such, undergo severe desiccation throughout the day</w:t>
      </w:r>
      <w:r w:rsidR="00D93236" w:rsidRPr="00905273">
        <w:rPr>
          <w:rFonts w:ascii="Arial" w:hAnsi="Arial" w:cs="Arial"/>
          <w:color w:val="0070C0"/>
          <w:sz w:val="22"/>
          <w:szCs w:val="22"/>
        </w:rPr>
        <w:t xml:space="preserve"> (see newly added weather metadata </w:t>
      </w:r>
      <w:r w:rsidR="00F950F6">
        <w:rPr>
          <w:rFonts w:ascii="Arial" w:hAnsi="Arial" w:cs="Arial"/>
          <w:color w:val="0070C0"/>
          <w:sz w:val="22"/>
          <w:szCs w:val="22"/>
        </w:rPr>
        <w:t>in F</w:t>
      </w:r>
      <w:r w:rsidR="00D93236" w:rsidRPr="00905273">
        <w:rPr>
          <w:rFonts w:ascii="Arial" w:hAnsi="Arial" w:cs="Arial"/>
          <w:color w:val="0070C0"/>
          <w:sz w:val="22"/>
          <w:szCs w:val="22"/>
        </w:rPr>
        <w:t>igure</w:t>
      </w:r>
      <w:r w:rsidR="002D0D8D">
        <w:rPr>
          <w:rFonts w:ascii="Arial" w:hAnsi="Arial" w:cs="Arial"/>
          <w:color w:val="0070C0"/>
          <w:sz w:val="22"/>
          <w:szCs w:val="22"/>
        </w:rPr>
        <w:t xml:space="preserve"> S2)</w:t>
      </w:r>
      <w:r w:rsidR="00D93236" w:rsidRPr="00905273">
        <w:rPr>
          <w:rFonts w:ascii="Arial" w:hAnsi="Arial" w:cs="Arial"/>
          <w:color w:val="0070C0"/>
          <w:sz w:val="22"/>
          <w:szCs w:val="22"/>
        </w:rPr>
        <w:t>.</w:t>
      </w:r>
    </w:p>
    <w:p w14:paraId="7B2CA73C" w14:textId="57E63883" w:rsidR="00D93236" w:rsidRPr="00905273" w:rsidRDefault="00507FFC" w:rsidP="00D93236">
      <w:pPr>
        <w:pStyle w:val="ListParagraph"/>
        <w:numPr>
          <w:ilvl w:val="0"/>
          <w:numId w:val="2"/>
        </w:numPr>
        <w:snapToGrid w:val="0"/>
        <w:spacing w:after="120" w:line="280" w:lineRule="exact"/>
        <w:contextualSpacing w:val="0"/>
        <w:rPr>
          <w:rFonts w:ascii="Arial" w:hAnsi="Arial" w:cs="Arial"/>
          <w:color w:val="0070C0"/>
          <w:sz w:val="22"/>
          <w:szCs w:val="22"/>
        </w:rPr>
      </w:pPr>
      <w:r w:rsidRPr="00905273">
        <w:rPr>
          <w:rFonts w:ascii="Arial" w:hAnsi="Arial" w:cs="Arial"/>
          <w:color w:val="0070C0"/>
          <w:sz w:val="22"/>
          <w:szCs w:val="22"/>
        </w:rPr>
        <w:t xml:space="preserve">Because of the extremely high solar irradiance </w:t>
      </w:r>
      <w:r w:rsidR="00F950F6">
        <w:rPr>
          <w:rFonts w:ascii="Arial" w:hAnsi="Arial" w:cs="Arial"/>
          <w:color w:val="0070C0"/>
          <w:sz w:val="22"/>
          <w:szCs w:val="22"/>
        </w:rPr>
        <w:t xml:space="preserve">in the Atacama Desert, </w:t>
      </w:r>
      <w:r w:rsidRPr="00905273">
        <w:rPr>
          <w:rFonts w:ascii="Arial" w:hAnsi="Arial" w:cs="Arial"/>
          <w:color w:val="0070C0"/>
          <w:sz w:val="22"/>
          <w:szCs w:val="22"/>
        </w:rPr>
        <w:t xml:space="preserve">halite communities are exposed to </w:t>
      </w:r>
      <w:r w:rsidR="00C14AE4">
        <w:rPr>
          <w:rFonts w:ascii="Arial" w:hAnsi="Arial" w:cs="Arial"/>
          <w:color w:val="0070C0"/>
          <w:sz w:val="22"/>
          <w:szCs w:val="22"/>
        </w:rPr>
        <w:t xml:space="preserve">more than </w:t>
      </w:r>
      <w:r w:rsidR="00A07940" w:rsidRPr="00905273">
        <w:rPr>
          <w:rFonts w:ascii="Arial" w:hAnsi="Arial" w:cs="Arial"/>
          <w:color w:val="0070C0"/>
          <w:sz w:val="22"/>
          <w:szCs w:val="22"/>
        </w:rPr>
        <w:t>2400 µ</w:t>
      </w:r>
      <w:proofErr w:type="spellStart"/>
      <w:r w:rsidR="00A07940" w:rsidRPr="00905273">
        <w:rPr>
          <w:rFonts w:ascii="Arial" w:hAnsi="Arial" w:cs="Arial"/>
          <w:color w:val="0070C0"/>
          <w:sz w:val="22"/>
          <w:szCs w:val="22"/>
        </w:rPr>
        <w:t>mol</w:t>
      </w:r>
      <w:proofErr w:type="spellEnd"/>
      <w:r w:rsidR="00A07940" w:rsidRPr="00905273">
        <w:rPr>
          <w:rFonts w:ascii="Arial" w:hAnsi="Arial" w:cs="Arial"/>
          <w:color w:val="0070C0"/>
          <w:sz w:val="22"/>
          <w:szCs w:val="22"/>
        </w:rPr>
        <w:t xml:space="preserve"> photons</w:t>
      </w:r>
      <w:r w:rsidR="00A86F60" w:rsidRPr="00905273">
        <w:rPr>
          <w:rFonts w:ascii="Arial" w:hAnsi="Arial" w:cs="Arial"/>
          <w:color w:val="0070C0"/>
          <w:sz w:val="22"/>
          <w:szCs w:val="22"/>
        </w:rPr>
        <w:t xml:space="preserve"> m</w:t>
      </w:r>
      <w:r w:rsidR="00A86F60" w:rsidRPr="00AE7A3A">
        <w:rPr>
          <w:rFonts w:ascii="Arial" w:hAnsi="Arial"/>
          <w:color w:val="0070C0"/>
          <w:sz w:val="22"/>
          <w:vertAlign w:val="superscript"/>
        </w:rPr>
        <w:t>-</w:t>
      </w:r>
      <w:r w:rsidR="00A86F60" w:rsidRPr="00905273">
        <w:rPr>
          <w:rFonts w:ascii="Arial" w:hAnsi="Arial" w:cs="Arial"/>
          <w:color w:val="0070C0"/>
          <w:sz w:val="22"/>
          <w:szCs w:val="22"/>
          <w:vertAlign w:val="superscript"/>
        </w:rPr>
        <w:t>1</w:t>
      </w:r>
      <w:r w:rsidR="00A86F60" w:rsidRPr="00905273">
        <w:rPr>
          <w:rFonts w:ascii="Arial" w:hAnsi="Arial" w:cs="Arial"/>
          <w:color w:val="0070C0"/>
          <w:sz w:val="22"/>
          <w:szCs w:val="22"/>
        </w:rPr>
        <w:t>s</w:t>
      </w:r>
      <w:r w:rsidR="00A86F60" w:rsidRPr="00905273">
        <w:rPr>
          <w:rFonts w:ascii="Arial" w:hAnsi="Arial" w:cs="Arial"/>
          <w:color w:val="0070C0"/>
          <w:sz w:val="22"/>
          <w:szCs w:val="22"/>
          <w:vertAlign w:val="superscript"/>
        </w:rPr>
        <w:t>-</w:t>
      </w:r>
      <w:r w:rsidR="00A86F60" w:rsidRPr="00AE7A3A">
        <w:rPr>
          <w:rFonts w:ascii="Arial" w:hAnsi="Arial"/>
          <w:color w:val="0070C0"/>
          <w:sz w:val="22"/>
          <w:vertAlign w:val="superscript"/>
        </w:rPr>
        <w:t>2</w:t>
      </w:r>
      <w:r w:rsidR="00F950F6">
        <w:rPr>
          <w:rFonts w:ascii="Arial" w:hAnsi="Arial" w:cs="Arial"/>
          <w:color w:val="0070C0"/>
          <w:sz w:val="22"/>
          <w:szCs w:val="22"/>
        </w:rPr>
        <w:t>. As such,</w:t>
      </w:r>
      <w:r w:rsidRPr="00905273">
        <w:rPr>
          <w:rFonts w:ascii="Arial" w:hAnsi="Arial" w:cs="Arial"/>
          <w:color w:val="0070C0"/>
          <w:sz w:val="22"/>
          <w:szCs w:val="22"/>
        </w:rPr>
        <w:t xml:space="preserve"> </w:t>
      </w:r>
      <w:r w:rsidR="00C14AE4">
        <w:rPr>
          <w:rFonts w:ascii="Arial" w:hAnsi="Arial" w:cs="Arial"/>
          <w:color w:val="0070C0"/>
          <w:sz w:val="22"/>
          <w:szCs w:val="22"/>
        </w:rPr>
        <w:t xml:space="preserve">a </w:t>
      </w:r>
      <w:r w:rsidRPr="00905273">
        <w:rPr>
          <w:rFonts w:ascii="Arial" w:hAnsi="Arial" w:cs="Arial"/>
          <w:color w:val="0070C0"/>
          <w:sz w:val="22"/>
          <w:szCs w:val="22"/>
        </w:rPr>
        <w:t xml:space="preserve">significant decrease </w:t>
      </w:r>
      <w:r w:rsidR="00A70708" w:rsidRPr="00905273">
        <w:rPr>
          <w:rFonts w:ascii="Arial" w:hAnsi="Arial" w:cs="Arial"/>
          <w:color w:val="0070C0"/>
          <w:sz w:val="22"/>
          <w:szCs w:val="22"/>
        </w:rPr>
        <w:t>in</w:t>
      </w:r>
      <w:r w:rsidRPr="00905273">
        <w:rPr>
          <w:rFonts w:ascii="Arial" w:hAnsi="Arial" w:cs="Arial"/>
          <w:color w:val="0070C0"/>
          <w:sz w:val="22"/>
          <w:szCs w:val="22"/>
        </w:rPr>
        <w:t xml:space="preserve"> photosynthetic activity </w:t>
      </w:r>
      <w:r w:rsidR="00A70708" w:rsidRPr="00905273">
        <w:rPr>
          <w:rFonts w:ascii="Arial" w:hAnsi="Arial" w:cs="Arial"/>
          <w:color w:val="0070C0"/>
          <w:sz w:val="22"/>
          <w:szCs w:val="22"/>
        </w:rPr>
        <w:t xml:space="preserve">has been reported </w:t>
      </w:r>
      <w:r w:rsidRPr="00905273">
        <w:rPr>
          <w:rFonts w:ascii="Arial" w:hAnsi="Arial" w:cs="Arial"/>
          <w:color w:val="0070C0"/>
          <w:sz w:val="22"/>
          <w:szCs w:val="22"/>
        </w:rPr>
        <w:t>at mi</w:t>
      </w:r>
      <w:r w:rsidR="000355CA">
        <w:rPr>
          <w:rFonts w:ascii="Arial" w:hAnsi="Arial" w:cs="Arial"/>
          <w:color w:val="0070C0"/>
          <w:sz w:val="22"/>
          <w:szCs w:val="22"/>
        </w:rPr>
        <w:t>dday, most likely due to photo-</w:t>
      </w:r>
      <w:r w:rsidRPr="00905273">
        <w:rPr>
          <w:rFonts w:ascii="Arial" w:hAnsi="Arial" w:cs="Arial"/>
          <w:color w:val="0070C0"/>
          <w:sz w:val="22"/>
          <w:szCs w:val="22"/>
        </w:rPr>
        <w:t>oxidation (Davila et al., 2015)</w:t>
      </w:r>
      <w:r w:rsidR="00D93236" w:rsidRPr="00905273">
        <w:rPr>
          <w:rFonts w:ascii="Arial" w:hAnsi="Arial" w:cs="Arial"/>
          <w:color w:val="0070C0"/>
          <w:sz w:val="22"/>
          <w:szCs w:val="22"/>
        </w:rPr>
        <w:t>.</w:t>
      </w:r>
    </w:p>
    <w:p w14:paraId="6A28CB25" w14:textId="3612D0A8" w:rsidR="00507FFC" w:rsidRDefault="00D93236" w:rsidP="00D93236">
      <w:pPr>
        <w:pStyle w:val="ListParagraph"/>
        <w:numPr>
          <w:ilvl w:val="0"/>
          <w:numId w:val="2"/>
        </w:numPr>
        <w:snapToGrid w:val="0"/>
        <w:spacing w:after="120" w:line="280" w:lineRule="exact"/>
        <w:contextualSpacing w:val="0"/>
        <w:rPr>
          <w:rFonts w:ascii="Arial" w:hAnsi="Arial" w:cs="Arial"/>
          <w:color w:val="0070C0"/>
          <w:sz w:val="22"/>
          <w:szCs w:val="22"/>
        </w:rPr>
      </w:pPr>
      <w:r w:rsidRPr="00905273">
        <w:rPr>
          <w:rFonts w:ascii="Arial" w:hAnsi="Arial" w:cs="Arial"/>
          <w:color w:val="0070C0"/>
          <w:sz w:val="22"/>
          <w:szCs w:val="22"/>
        </w:rPr>
        <w:lastRenderedPageBreak/>
        <w:t>P</w:t>
      </w:r>
      <w:r w:rsidR="00507FFC" w:rsidRPr="00905273">
        <w:rPr>
          <w:rFonts w:ascii="Arial" w:hAnsi="Arial" w:cs="Arial"/>
          <w:color w:val="0070C0"/>
          <w:sz w:val="22"/>
          <w:szCs w:val="22"/>
        </w:rPr>
        <w:t>revious studies indicat</w:t>
      </w:r>
      <w:r w:rsidRPr="00905273">
        <w:rPr>
          <w:rFonts w:ascii="Arial" w:hAnsi="Arial" w:cs="Arial"/>
          <w:color w:val="0070C0"/>
          <w:sz w:val="22"/>
          <w:szCs w:val="22"/>
        </w:rPr>
        <w:t>ing</w:t>
      </w:r>
      <w:r w:rsidR="00507FFC" w:rsidRPr="00905273">
        <w:rPr>
          <w:rFonts w:ascii="Arial" w:hAnsi="Arial" w:cs="Arial"/>
          <w:color w:val="0070C0"/>
          <w:sz w:val="22"/>
          <w:szCs w:val="22"/>
        </w:rPr>
        <w:t xml:space="preserve"> timing for maximum expression of photosynthetic genes</w:t>
      </w:r>
      <w:r w:rsidRPr="00905273">
        <w:rPr>
          <w:rFonts w:ascii="Arial" w:hAnsi="Arial" w:cs="Arial"/>
          <w:color w:val="0070C0"/>
          <w:sz w:val="22"/>
          <w:szCs w:val="22"/>
        </w:rPr>
        <w:t xml:space="preserve"> were not all in agreement: </w:t>
      </w:r>
      <w:proofErr w:type="spellStart"/>
      <w:r w:rsidRPr="00905273">
        <w:rPr>
          <w:rFonts w:ascii="Arial" w:hAnsi="Arial" w:cs="Arial"/>
          <w:color w:val="0070C0"/>
          <w:sz w:val="22"/>
          <w:szCs w:val="22"/>
        </w:rPr>
        <w:t>Louyakis</w:t>
      </w:r>
      <w:proofErr w:type="spellEnd"/>
      <w:r w:rsidRPr="00905273">
        <w:rPr>
          <w:rFonts w:ascii="Arial" w:hAnsi="Arial" w:cs="Arial"/>
          <w:color w:val="0070C0"/>
          <w:sz w:val="22"/>
          <w:szCs w:val="22"/>
        </w:rPr>
        <w:t xml:space="preserve"> et al. (2018) reported a maximum photosynthetic activity at noon for </w:t>
      </w:r>
      <w:proofErr w:type="spellStart"/>
      <w:r w:rsidRPr="00905273">
        <w:rPr>
          <w:rFonts w:ascii="Arial" w:hAnsi="Arial" w:cs="Arial"/>
          <w:color w:val="0070C0"/>
          <w:sz w:val="22"/>
          <w:szCs w:val="22"/>
        </w:rPr>
        <w:t>Thrombolite</w:t>
      </w:r>
      <w:proofErr w:type="spellEnd"/>
      <w:r w:rsidRPr="00905273">
        <w:rPr>
          <w:rFonts w:ascii="Arial" w:hAnsi="Arial" w:cs="Arial"/>
          <w:color w:val="0070C0"/>
          <w:sz w:val="22"/>
          <w:szCs w:val="22"/>
        </w:rPr>
        <w:t xml:space="preserve"> communities of </w:t>
      </w:r>
      <w:proofErr w:type="spellStart"/>
      <w:r w:rsidRPr="00905273">
        <w:rPr>
          <w:rFonts w:ascii="Arial" w:hAnsi="Arial" w:cs="Arial"/>
          <w:color w:val="0070C0"/>
          <w:sz w:val="22"/>
          <w:szCs w:val="22"/>
        </w:rPr>
        <w:t>Highborne</w:t>
      </w:r>
      <w:proofErr w:type="spellEnd"/>
      <w:r w:rsidRPr="00905273">
        <w:rPr>
          <w:rFonts w:ascii="Arial" w:hAnsi="Arial" w:cs="Arial"/>
          <w:color w:val="0070C0"/>
          <w:sz w:val="22"/>
          <w:szCs w:val="22"/>
        </w:rPr>
        <w:t xml:space="preserve"> Cay in the Bahamas, while Liu et al. (2011) showed that transcripts for the bacteriochlorophyll synthesis genes of six phototrophs from YNP microbial mats were most abundant at </w:t>
      </w:r>
      <w:r w:rsidR="00F950F6">
        <w:rPr>
          <w:rFonts w:ascii="Arial" w:hAnsi="Arial" w:cs="Arial"/>
          <w:color w:val="0070C0"/>
          <w:sz w:val="22"/>
          <w:szCs w:val="22"/>
        </w:rPr>
        <w:t xml:space="preserve">~ </w:t>
      </w:r>
      <w:r w:rsidRPr="00905273">
        <w:rPr>
          <w:rFonts w:ascii="Arial" w:hAnsi="Arial" w:cs="Arial"/>
          <w:color w:val="0070C0"/>
          <w:sz w:val="22"/>
          <w:szCs w:val="22"/>
        </w:rPr>
        <w:t xml:space="preserve">9 am </w:t>
      </w:r>
      <w:r w:rsidR="00341145" w:rsidRPr="00905273">
        <w:rPr>
          <w:rFonts w:ascii="Arial" w:hAnsi="Arial" w:cs="Arial"/>
          <w:color w:val="0070C0"/>
          <w:sz w:val="22"/>
          <w:szCs w:val="22"/>
        </w:rPr>
        <w:t xml:space="preserve">(8:40 am) </w:t>
      </w:r>
      <w:r w:rsidRPr="00905273">
        <w:rPr>
          <w:rFonts w:ascii="Arial" w:hAnsi="Arial" w:cs="Arial"/>
          <w:color w:val="0070C0"/>
          <w:sz w:val="22"/>
          <w:szCs w:val="22"/>
        </w:rPr>
        <w:t xml:space="preserve">and 9 pm. </w:t>
      </w:r>
    </w:p>
    <w:p w14:paraId="05C30E6E" w14:textId="3E61054E" w:rsidR="00FA222B" w:rsidRPr="00905273" w:rsidRDefault="00E56A94" w:rsidP="00D93236">
      <w:pPr>
        <w:pStyle w:val="ListParagraph"/>
        <w:numPr>
          <w:ilvl w:val="0"/>
          <w:numId w:val="2"/>
        </w:numPr>
        <w:snapToGrid w:val="0"/>
        <w:spacing w:after="120" w:line="280" w:lineRule="exact"/>
        <w:contextualSpacing w:val="0"/>
        <w:rPr>
          <w:rFonts w:ascii="Arial" w:hAnsi="Arial" w:cs="Arial"/>
          <w:color w:val="0070C0"/>
          <w:sz w:val="22"/>
          <w:szCs w:val="22"/>
        </w:rPr>
      </w:pPr>
      <w:commentRangeStart w:id="1"/>
      <w:r w:rsidRPr="00E56A94">
        <w:rPr>
          <w:rFonts w:ascii="Arial" w:hAnsi="Arial" w:cs="Arial"/>
          <w:color w:val="0070C0"/>
          <w:sz w:val="22"/>
          <w:szCs w:val="22"/>
        </w:rPr>
        <w:t xml:space="preserve">Distinct temporal regulation of photosynthesis and </w:t>
      </w:r>
      <w:r w:rsidR="00237B91">
        <w:rPr>
          <w:rFonts w:ascii="Arial" w:hAnsi="Arial" w:cs="Arial"/>
          <w:color w:val="0070C0"/>
          <w:sz w:val="22"/>
          <w:szCs w:val="22"/>
        </w:rPr>
        <w:t>central carbon metabolism</w:t>
      </w:r>
      <w:r w:rsidRPr="00E56A94">
        <w:rPr>
          <w:rFonts w:ascii="Arial" w:hAnsi="Arial" w:cs="Arial"/>
          <w:color w:val="0070C0"/>
          <w:sz w:val="22"/>
          <w:szCs w:val="22"/>
        </w:rPr>
        <w:t xml:space="preserve"> pathways, in response to light, has also been shown in aquatic </w:t>
      </w:r>
      <w:r w:rsidRPr="00E56A94">
        <w:rPr>
          <w:rFonts w:ascii="Arial" w:hAnsi="Arial" w:cs="Arial"/>
          <w:i/>
          <w:color w:val="0070C0"/>
          <w:sz w:val="22"/>
          <w:szCs w:val="22"/>
        </w:rPr>
        <w:t>Cyanobacteria</w:t>
      </w:r>
      <w:r w:rsidRPr="00E56A94">
        <w:rPr>
          <w:rFonts w:ascii="Arial" w:hAnsi="Arial" w:cs="Arial"/>
          <w:color w:val="0070C0"/>
          <w:sz w:val="22"/>
          <w:szCs w:val="22"/>
        </w:rPr>
        <w:t>, with light-harvesting photosynthetic genes being upregulated early in the light period, and the core oxidative pentose pathway being activated during the dark period (</w:t>
      </w:r>
      <w:proofErr w:type="spellStart"/>
      <w:r w:rsidRPr="00E56A94">
        <w:rPr>
          <w:rFonts w:ascii="Arial" w:hAnsi="Arial" w:cs="Arial"/>
          <w:color w:val="0070C0"/>
          <w:sz w:val="22"/>
          <w:szCs w:val="22"/>
        </w:rPr>
        <w:t>Welkie</w:t>
      </w:r>
      <w:proofErr w:type="spellEnd"/>
      <w:r w:rsidRPr="00E56A94">
        <w:rPr>
          <w:rFonts w:ascii="Arial" w:hAnsi="Arial" w:cs="Arial"/>
          <w:color w:val="0070C0"/>
          <w:sz w:val="22"/>
          <w:szCs w:val="22"/>
        </w:rPr>
        <w:t xml:space="preserve"> et al., 2019)</w:t>
      </w:r>
      <w:commentRangeEnd w:id="1"/>
      <w:r w:rsidR="00345BD5">
        <w:rPr>
          <w:rStyle w:val="CommentReference"/>
        </w:rPr>
        <w:commentReference w:id="1"/>
      </w:r>
    </w:p>
    <w:p w14:paraId="28DBE826" w14:textId="7FFC0F75" w:rsidR="00641B6C" w:rsidRPr="00905273" w:rsidRDefault="0099431D" w:rsidP="0099431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Therefore, the time points se</w:t>
      </w:r>
      <w:r w:rsidR="00E56A94">
        <w:rPr>
          <w:rFonts w:ascii="Arial" w:hAnsi="Arial" w:cs="Arial"/>
          <w:color w:val="0070C0"/>
          <w:sz w:val="22"/>
          <w:szCs w:val="22"/>
        </w:rPr>
        <w:t xml:space="preserve">lected for this study, 9 am </w:t>
      </w:r>
      <w:commentRangeStart w:id="2"/>
      <w:commentRangeStart w:id="3"/>
      <w:r w:rsidR="00E56A94">
        <w:rPr>
          <w:rFonts w:ascii="Arial" w:hAnsi="Arial" w:cs="Arial"/>
          <w:color w:val="0070C0"/>
          <w:sz w:val="22"/>
          <w:szCs w:val="22"/>
        </w:rPr>
        <w:t>(</w:t>
      </w:r>
      <w:r w:rsidR="00641B6C">
        <w:rPr>
          <w:rFonts w:ascii="Arial" w:hAnsi="Arial" w:cs="Arial"/>
          <w:color w:val="0070C0"/>
          <w:sz w:val="22"/>
          <w:szCs w:val="22"/>
        </w:rPr>
        <w:t>~3</w:t>
      </w:r>
      <w:r w:rsidRPr="00905273">
        <w:rPr>
          <w:rFonts w:ascii="Arial" w:hAnsi="Arial" w:cs="Arial"/>
          <w:color w:val="0070C0"/>
          <w:sz w:val="22"/>
          <w:szCs w:val="22"/>
        </w:rPr>
        <w:t xml:space="preserve"> hours after </w:t>
      </w:r>
      <w:r w:rsidR="00641B6C">
        <w:rPr>
          <w:rFonts w:ascii="Arial" w:hAnsi="Arial" w:cs="Arial"/>
          <w:color w:val="0070C0"/>
          <w:sz w:val="22"/>
          <w:szCs w:val="22"/>
        </w:rPr>
        <w:t xml:space="preserve">first light; </w:t>
      </w:r>
      <w:commentRangeEnd w:id="2"/>
      <w:r w:rsidR="00911524">
        <w:rPr>
          <w:rStyle w:val="CommentReference"/>
        </w:rPr>
        <w:commentReference w:id="2"/>
      </w:r>
      <w:commentRangeEnd w:id="3"/>
      <w:r w:rsidR="006B47BC">
        <w:rPr>
          <w:rStyle w:val="CommentReference"/>
        </w:rPr>
        <w:commentReference w:id="3"/>
      </w:r>
      <w:r w:rsidRPr="00905273">
        <w:rPr>
          <w:rFonts w:ascii="Arial" w:hAnsi="Arial" w:cs="Arial"/>
          <w:color w:val="0070C0"/>
          <w:sz w:val="22"/>
          <w:szCs w:val="22"/>
        </w:rPr>
        <w:t>corresponding to high photosynthetic activity in Liu</w:t>
      </w:r>
      <w:r w:rsidR="00E56A94">
        <w:rPr>
          <w:rFonts w:ascii="Arial" w:hAnsi="Arial" w:cs="Arial"/>
          <w:color w:val="0070C0"/>
          <w:sz w:val="22"/>
          <w:szCs w:val="22"/>
        </w:rPr>
        <w:t xml:space="preserve"> et al.,</w:t>
      </w:r>
      <w:r w:rsidRPr="00905273">
        <w:rPr>
          <w:rFonts w:ascii="Arial" w:hAnsi="Arial" w:cs="Arial"/>
          <w:color w:val="0070C0"/>
          <w:sz w:val="22"/>
          <w:szCs w:val="22"/>
        </w:rPr>
        <w:t xml:space="preserve"> 2011) and </w:t>
      </w:r>
      <w:commentRangeStart w:id="4"/>
      <w:commentRangeStart w:id="5"/>
      <w:r w:rsidRPr="00905273">
        <w:rPr>
          <w:rFonts w:ascii="Arial" w:hAnsi="Arial" w:cs="Arial"/>
          <w:color w:val="0070C0"/>
          <w:sz w:val="22"/>
          <w:szCs w:val="22"/>
        </w:rPr>
        <w:t>9 pm (</w:t>
      </w:r>
      <w:r w:rsidR="00641B6C">
        <w:rPr>
          <w:rFonts w:ascii="Arial" w:hAnsi="Arial" w:cs="Arial"/>
          <w:color w:val="0070C0"/>
          <w:sz w:val="22"/>
          <w:szCs w:val="22"/>
        </w:rPr>
        <w:t xml:space="preserve">~3 </w:t>
      </w:r>
      <w:r w:rsidR="004E687B">
        <w:rPr>
          <w:rFonts w:ascii="Arial" w:hAnsi="Arial" w:cs="Arial"/>
          <w:color w:val="0070C0"/>
          <w:sz w:val="22"/>
          <w:szCs w:val="22"/>
        </w:rPr>
        <w:t>hours after complete darkness</w:t>
      </w:r>
      <w:commentRangeEnd w:id="4"/>
      <w:r w:rsidR="00911524">
        <w:rPr>
          <w:rStyle w:val="CommentReference"/>
        </w:rPr>
        <w:commentReference w:id="4"/>
      </w:r>
      <w:commentRangeEnd w:id="5"/>
      <w:r w:rsidR="006B47BC">
        <w:rPr>
          <w:rStyle w:val="CommentReference"/>
        </w:rPr>
        <w:commentReference w:id="5"/>
      </w:r>
      <w:r w:rsidRPr="00905273">
        <w:rPr>
          <w:rFonts w:ascii="Arial" w:hAnsi="Arial" w:cs="Arial"/>
          <w:color w:val="0070C0"/>
          <w:sz w:val="22"/>
          <w:szCs w:val="22"/>
        </w:rPr>
        <w:t xml:space="preserve">; corresponding to low photosynthetic activity in </w:t>
      </w:r>
      <w:proofErr w:type="spellStart"/>
      <w:r w:rsidRPr="00905273">
        <w:rPr>
          <w:rFonts w:ascii="Arial" w:hAnsi="Arial" w:cs="Arial"/>
          <w:color w:val="0070C0"/>
          <w:sz w:val="22"/>
          <w:szCs w:val="22"/>
        </w:rPr>
        <w:t>Louyakis</w:t>
      </w:r>
      <w:proofErr w:type="spellEnd"/>
      <w:r w:rsidRPr="00905273">
        <w:rPr>
          <w:rFonts w:ascii="Arial" w:hAnsi="Arial" w:cs="Arial"/>
          <w:color w:val="0070C0"/>
          <w:sz w:val="22"/>
          <w:szCs w:val="22"/>
        </w:rPr>
        <w:t xml:space="preserve"> et al., 20</w:t>
      </w:r>
      <w:r w:rsidR="00581FB3" w:rsidRPr="00905273">
        <w:rPr>
          <w:rFonts w:ascii="Arial" w:hAnsi="Arial" w:cs="Arial"/>
          <w:color w:val="0070C0"/>
          <w:sz w:val="22"/>
          <w:szCs w:val="22"/>
        </w:rPr>
        <w:t>18</w:t>
      </w:r>
      <w:r w:rsidR="00E56A94">
        <w:rPr>
          <w:rFonts w:ascii="Arial" w:hAnsi="Arial" w:cs="Arial"/>
          <w:color w:val="0070C0"/>
          <w:sz w:val="22"/>
          <w:szCs w:val="22"/>
        </w:rPr>
        <w:t>, but</w:t>
      </w:r>
      <w:r w:rsidR="00A56665">
        <w:rPr>
          <w:rFonts w:ascii="Arial" w:hAnsi="Arial" w:cs="Arial"/>
          <w:color w:val="0070C0"/>
          <w:sz w:val="22"/>
          <w:szCs w:val="22"/>
        </w:rPr>
        <w:t xml:space="preserve"> activation </w:t>
      </w:r>
      <w:r w:rsidR="00CA1F91">
        <w:rPr>
          <w:rFonts w:ascii="Arial" w:hAnsi="Arial" w:cs="Arial"/>
          <w:color w:val="0070C0"/>
          <w:sz w:val="22"/>
          <w:szCs w:val="22"/>
        </w:rPr>
        <w:t xml:space="preserve">of </w:t>
      </w:r>
      <w:r w:rsidR="00A56665">
        <w:rPr>
          <w:rFonts w:ascii="Arial" w:hAnsi="Arial" w:cs="Arial"/>
          <w:color w:val="0070C0"/>
          <w:sz w:val="22"/>
          <w:szCs w:val="22"/>
        </w:rPr>
        <w:t>the oxidative pentose phosphate</w:t>
      </w:r>
      <w:r w:rsidR="00E56A94" w:rsidRPr="00E56A94">
        <w:rPr>
          <w:rFonts w:ascii="Arial" w:hAnsi="Arial" w:cs="Arial"/>
          <w:color w:val="0070C0"/>
          <w:sz w:val="22"/>
          <w:szCs w:val="22"/>
        </w:rPr>
        <w:t xml:space="preserve"> pathway</w:t>
      </w:r>
      <w:r w:rsidR="00FE208F">
        <w:rPr>
          <w:rFonts w:ascii="Arial" w:hAnsi="Arial" w:cs="Arial"/>
          <w:color w:val="0070C0"/>
          <w:sz w:val="22"/>
          <w:szCs w:val="22"/>
        </w:rPr>
        <w:t xml:space="preserve"> in </w:t>
      </w:r>
      <w:proofErr w:type="spellStart"/>
      <w:r w:rsidR="00E56A94" w:rsidRPr="00E56A94">
        <w:rPr>
          <w:rFonts w:ascii="Arial" w:hAnsi="Arial" w:cs="Arial"/>
          <w:color w:val="0070C0"/>
          <w:sz w:val="22"/>
          <w:szCs w:val="22"/>
        </w:rPr>
        <w:t>Welkie</w:t>
      </w:r>
      <w:proofErr w:type="spellEnd"/>
      <w:r w:rsidR="00E56A94" w:rsidRPr="00E56A94">
        <w:rPr>
          <w:rFonts w:ascii="Arial" w:hAnsi="Arial" w:cs="Arial"/>
          <w:color w:val="0070C0"/>
          <w:sz w:val="22"/>
          <w:szCs w:val="22"/>
        </w:rPr>
        <w:t xml:space="preserve"> et al., 2019</w:t>
      </w:r>
      <w:r w:rsidR="00E56A94">
        <w:rPr>
          <w:rFonts w:ascii="Arial" w:hAnsi="Arial" w:cs="Arial"/>
          <w:color w:val="0070C0"/>
          <w:sz w:val="22"/>
          <w:szCs w:val="22"/>
        </w:rPr>
        <w:t>)</w:t>
      </w:r>
      <w:r w:rsidRPr="00905273">
        <w:rPr>
          <w:rFonts w:ascii="Arial" w:hAnsi="Arial" w:cs="Arial"/>
          <w:color w:val="0070C0"/>
          <w:sz w:val="22"/>
          <w:szCs w:val="22"/>
        </w:rPr>
        <w:t xml:space="preserve">, were likely to show significant difference in </w:t>
      </w:r>
      <w:r w:rsidR="00581FB3" w:rsidRPr="00905273">
        <w:rPr>
          <w:rFonts w:ascii="Arial" w:hAnsi="Arial" w:cs="Arial"/>
          <w:color w:val="0070C0"/>
          <w:sz w:val="22"/>
          <w:szCs w:val="22"/>
        </w:rPr>
        <w:t xml:space="preserve">photosynthetic activity. </w:t>
      </w:r>
    </w:p>
    <w:p w14:paraId="31511AFE" w14:textId="3F4804F4" w:rsidR="00581FB3" w:rsidRPr="00905273" w:rsidRDefault="00581FB3" w:rsidP="00581FB3">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The same argument can also be applied to the archaea present in the halite communities, which </w:t>
      </w:r>
      <w:r w:rsidR="00CA1F91">
        <w:rPr>
          <w:rFonts w:ascii="Arial" w:hAnsi="Arial" w:cs="Arial"/>
          <w:color w:val="0070C0"/>
          <w:sz w:val="22"/>
          <w:szCs w:val="22"/>
        </w:rPr>
        <w:t>mostly</w:t>
      </w:r>
      <w:r w:rsidRPr="00905273">
        <w:rPr>
          <w:rFonts w:ascii="Arial" w:hAnsi="Arial" w:cs="Arial"/>
          <w:color w:val="0070C0"/>
          <w:sz w:val="22"/>
          <w:szCs w:val="22"/>
        </w:rPr>
        <w:t xml:space="preserve"> </w:t>
      </w:r>
      <w:proofErr w:type="spellStart"/>
      <w:r w:rsidRPr="00905273">
        <w:rPr>
          <w:rFonts w:ascii="Arial" w:hAnsi="Arial" w:cs="Arial"/>
          <w:color w:val="0070C0"/>
          <w:sz w:val="22"/>
          <w:szCs w:val="22"/>
        </w:rPr>
        <w:t>haloarchaea</w:t>
      </w:r>
      <w:proofErr w:type="spellEnd"/>
      <w:r w:rsidRPr="00905273">
        <w:rPr>
          <w:rFonts w:ascii="Arial" w:hAnsi="Arial" w:cs="Arial"/>
          <w:color w:val="0070C0"/>
          <w:sz w:val="22"/>
          <w:szCs w:val="22"/>
        </w:rPr>
        <w:t xml:space="preserve"> with light-driven proton pumps, making them likely to react to light. In contrast, the archaea described in </w:t>
      </w:r>
      <w:proofErr w:type="spellStart"/>
      <w:r w:rsidR="00D21773" w:rsidRPr="00905273">
        <w:rPr>
          <w:rFonts w:ascii="Arial" w:hAnsi="Arial" w:cs="Arial"/>
          <w:color w:val="0070C0"/>
          <w:sz w:val="22"/>
          <w:szCs w:val="22"/>
        </w:rPr>
        <w:t>Louyakis</w:t>
      </w:r>
      <w:proofErr w:type="spellEnd"/>
      <w:r w:rsidR="00D21773" w:rsidRPr="00905273">
        <w:rPr>
          <w:rFonts w:ascii="Arial" w:hAnsi="Arial" w:cs="Arial"/>
          <w:color w:val="0070C0"/>
          <w:sz w:val="22"/>
          <w:szCs w:val="22"/>
        </w:rPr>
        <w:t xml:space="preserve"> et al.</w:t>
      </w:r>
      <w:r w:rsidR="00CB7428">
        <w:rPr>
          <w:rFonts w:ascii="Arial" w:hAnsi="Arial" w:cs="Arial"/>
          <w:color w:val="0070C0"/>
          <w:sz w:val="22"/>
          <w:szCs w:val="22"/>
        </w:rPr>
        <w:t xml:space="preserve"> (</w:t>
      </w:r>
      <w:r w:rsidR="00D21773" w:rsidRPr="00905273">
        <w:rPr>
          <w:rFonts w:ascii="Arial" w:hAnsi="Arial" w:cs="Arial"/>
          <w:color w:val="0070C0"/>
          <w:sz w:val="22"/>
          <w:szCs w:val="22"/>
        </w:rPr>
        <w:t>2018</w:t>
      </w:r>
      <w:r w:rsidR="00CB7428">
        <w:rPr>
          <w:rFonts w:ascii="Arial" w:hAnsi="Arial" w:cs="Arial"/>
          <w:color w:val="0070C0"/>
          <w:sz w:val="22"/>
          <w:szCs w:val="22"/>
        </w:rPr>
        <w:t>),</w:t>
      </w:r>
      <w:r w:rsidR="00CB7428" w:rsidRPr="00905273">
        <w:rPr>
          <w:rFonts w:ascii="Arial" w:hAnsi="Arial" w:cs="Arial"/>
          <w:color w:val="0070C0"/>
          <w:sz w:val="22"/>
          <w:szCs w:val="22"/>
        </w:rPr>
        <w:t xml:space="preserve"> </w:t>
      </w:r>
      <w:r w:rsidRPr="00905273">
        <w:rPr>
          <w:rFonts w:ascii="Arial" w:hAnsi="Arial" w:cs="Arial"/>
          <w:color w:val="0070C0"/>
          <w:sz w:val="22"/>
          <w:szCs w:val="22"/>
        </w:rPr>
        <w:t xml:space="preserve">referenced by this reviewer (methanogens and </w:t>
      </w:r>
      <w:r w:rsidR="00D21773" w:rsidRPr="00905273">
        <w:rPr>
          <w:rFonts w:ascii="Arial" w:hAnsi="Arial" w:cs="Arial"/>
          <w:color w:val="0070C0"/>
          <w:sz w:val="22"/>
          <w:szCs w:val="22"/>
        </w:rPr>
        <w:t>sulfate reducers</w:t>
      </w:r>
      <w:r w:rsidRPr="00905273">
        <w:rPr>
          <w:rFonts w:ascii="Arial" w:hAnsi="Arial" w:cs="Arial"/>
          <w:color w:val="0070C0"/>
          <w:sz w:val="22"/>
          <w:szCs w:val="22"/>
        </w:rPr>
        <w:t>)</w:t>
      </w:r>
      <w:r w:rsidR="00CB7428">
        <w:rPr>
          <w:rFonts w:ascii="Arial" w:hAnsi="Arial" w:cs="Arial"/>
          <w:color w:val="0070C0"/>
          <w:sz w:val="22"/>
          <w:szCs w:val="22"/>
        </w:rPr>
        <w:t>,</w:t>
      </w:r>
      <w:r w:rsidRPr="00905273">
        <w:rPr>
          <w:rFonts w:ascii="Arial" w:hAnsi="Arial" w:cs="Arial"/>
          <w:color w:val="0070C0"/>
          <w:sz w:val="22"/>
          <w:szCs w:val="22"/>
        </w:rPr>
        <w:t xml:space="preserve"> </w:t>
      </w:r>
      <w:r w:rsidR="00D21773" w:rsidRPr="00905273">
        <w:rPr>
          <w:rFonts w:ascii="Arial" w:hAnsi="Arial" w:cs="Arial"/>
          <w:color w:val="0070C0"/>
          <w:sz w:val="22"/>
          <w:szCs w:val="22"/>
        </w:rPr>
        <w:t>a</w:t>
      </w:r>
      <w:r w:rsidRPr="00905273">
        <w:rPr>
          <w:rFonts w:ascii="Arial" w:hAnsi="Arial" w:cs="Arial"/>
          <w:color w:val="0070C0"/>
          <w:sz w:val="22"/>
          <w:szCs w:val="22"/>
        </w:rPr>
        <w:t xml:space="preserve">re not </w:t>
      </w:r>
      <w:r w:rsidR="00CB7428">
        <w:rPr>
          <w:rFonts w:ascii="Arial" w:hAnsi="Arial" w:cs="Arial"/>
          <w:color w:val="0070C0"/>
          <w:sz w:val="22"/>
          <w:szCs w:val="22"/>
        </w:rPr>
        <w:t xml:space="preserve">known to be </w:t>
      </w:r>
      <w:r w:rsidR="00D21773" w:rsidRPr="00905273">
        <w:rPr>
          <w:rFonts w:ascii="Arial" w:hAnsi="Arial" w:cs="Arial"/>
          <w:color w:val="0070C0"/>
          <w:sz w:val="22"/>
          <w:szCs w:val="22"/>
        </w:rPr>
        <w:t xml:space="preserve">involved in </w:t>
      </w:r>
      <w:r w:rsidR="00CB7428">
        <w:rPr>
          <w:rFonts w:ascii="Arial" w:hAnsi="Arial" w:cs="Arial"/>
          <w:color w:val="0070C0"/>
          <w:sz w:val="22"/>
          <w:szCs w:val="22"/>
        </w:rPr>
        <w:t xml:space="preserve">light-related </w:t>
      </w:r>
      <w:r w:rsidR="00D21773" w:rsidRPr="00905273">
        <w:rPr>
          <w:rFonts w:ascii="Arial" w:hAnsi="Arial" w:cs="Arial"/>
          <w:color w:val="0070C0"/>
          <w:sz w:val="22"/>
          <w:szCs w:val="22"/>
        </w:rPr>
        <w:t>process</w:t>
      </w:r>
      <w:r w:rsidR="00CB7428">
        <w:rPr>
          <w:rFonts w:ascii="Arial" w:hAnsi="Arial" w:cs="Arial"/>
          <w:color w:val="0070C0"/>
          <w:sz w:val="22"/>
          <w:szCs w:val="22"/>
        </w:rPr>
        <w:t>es.</w:t>
      </w:r>
    </w:p>
    <w:p w14:paraId="5FC071A5" w14:textId="5AA47B2A" w:rsidR="00581FB3" w:rsidRDefault="00581FB3" w:rsidP="0099431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While sampling at time points with the lowest and highest RH in the halite nodules </w:t>
      </w:r>
      <w:r w:rsidR="00C14AE4">
        <w:rPr>
          <w:rFonts w:ascii="Arial" w:hAnsi="Arial" w:cs="Arial"/>
          <w:color w:val="0070C0"/>
          <w:sz w:val="22"/>
          <w:szCs w:val="22"/>
        </w:rPr>
        <w:t>might</w:t>
      </w:r>
      <w:r w:rsidRPr="00905273">
        <w:rPr>
          <w:rFonts w:ascii="Arial" w:hAnsi="Arial" w:cs="Arial"/>
          <w:color w:val="0070C0"/>
          <w:sz w:val="22"/>
          <w:szCs w:val="22"/>
        </w:rPr>
        <w:t xml:space="preserve"> have provided relevant information on microbial activity with regard to water availability, </w:t>
      </w:r>
      <w:r w:rsidR="00C14AE4">
        <w:rPr>
          <w:rFonts w:ascii="Arial" w:hAnsi="Arial" w:cs="Arial"/>
          <w:color w:val="0070C0"/>
          <w:sz w:val="22"/>
          <w:szCs w:val="22"/>
        </w:rPr>
        <w:t xml:space="preserve">this </w:t>
      </w:r>
      <w:r w:rsidR="000355CA">
        <w:rPr>
          <w:rFonts w:ascii="Arial" w:hAnsi="Arial" w:cs="Arial"/>
          <w:color w:val="0070C0"/>
          <w:sz w:val="22"/>
          <w:szCs w:val="22"/>
        </w:rPr>
        <w:t>study intended</w:t>
      </w:r>
      <w:r w:rsidRPr="00905273">
        <w:rPr>
          <w:rFonts w:ascii="Arial" w:hAnsi="Arial" w:cs="Arial"/>
          <w:color w:val="0070C0"/>
          <w:sz w:val="22"/>
          <w:szCs w:val="22"/>
        </w:rPr>
        <w:t xml:space="preserve"> to characterize photosynthetic adaptations to light </w:t>
      </w:r>
      <w:r w:rsidR="00C14AE4">
        <w:rPr>
          <w:rFonts w:ascii="Arial" w:hAnsi="Arial" w:cs="Arial"/>
          <w:color w:val="0070C0"/>
          <w:sz w:val="22"/>
          <w:szCs w:val="22"/>
        </w:rPr>
        <w:t>exposure</w:t>
      </w:r>
      <w:r w:rsidRPr="00905273">
        <w:rPr>
          <w:rFonts w:ascii="Arial" w:hAnsi="Arial" w:cs="Arial"/>
          <w:color w:val="0070C0"/>
          <w:sz w:val="22"/>
          <w:szCs w:val="22"/>
        </w:rPr>
        <w:t xml:space="preserve">. It is also important to keep in mind that those experiments are very challenging because of the very small amount of material that can be collected at each time point; replicate rocks </w:t>
      </w:r>
      <w:r w:rsidR="000355CA">
        <w:rPr>
          <w:rFonts w:ascii="Arial" w:hAnsi="Arial" w:cs="Arial"/>
          <w:color w:val="0070C0"/>
          <w:sz w:val="22"/>
          <w:szCs w:val="22"/>
        </w:rPr>
        <w:t>have to be collected, fragments</w:t>
      </w:r>
      <w:r w:rsidRPr="00905273">
        <w:rPr>
          <w:rFonts w:ascii="Arial" w:hAnsi="Arial" w:cs="Arial"/>
          <w:color w:val="0070C0"/>
          <w:sz w:val="22"/>
          <w:szCs w:val="22"/>
        </w:rPr>
        <w:t xml:space="preserve"> scraped, and enough material stored under appropriate conditions. </w:t>
      </w:r>
      <w:r w:rsidR="00CA1F91">
        <w:rPr>
          <w:rFonts w:ascii="Arial" w:hAnsi="Arial" w:cs="Arial"/>
          <w:color w:val="0070C0"/>
          <w:sz w:val="22"/>
          <w:szCs w:val="22"/>
        </w:rPr>
        <w:t>Once a rock</w:t>
      </w:r>
      <w:bookmarkStart w:id="6" w:name="_GoBack"/>
      <w:bookmarkEnd w:id="6"/>
      <w:r w:rsidR="00CA1F91">
        <w:rPr>
          <w:rFonts w:ascii="Arial" w:hAnsi="Arial" w:cs="Arial"/>
          <w:color w:val="0070C0"/>
          <w:sz w:val="22"/>
          <w:szCs w:val="22"/>
        </w:rPr>
        <w:t xml:space="preserve"> has been “harvested” is cannot be used again. </w:t>
      </w:r>
    </w:p>
    <w:p w14:paraId="78E4826F" w14:textId="278D93B9" w:rsidR="00507FFC" w:rsidRPr="00905273" w:rsidRDefault="00C13AD3" w:rsidP="003D2F3D">
      <w:pPr>
        <w:tabs>
          <w:tab w:val="left" w:pos="6660"/>
        </w:tabs>
        <w:snapToGrid w:val="0"/>
        <w:spacing w:after="120" w:line="280" w:lineRule="exact"/>
        <w:rPr>
          <w:rFonts w:ascii="Arial" w:hAnsi="Arial" w:cs="Arial"/>
          <w:sz w:val="22"/>
          <w:szCs w:val="22"/>
        </w:rPr>
      </w:pPr>
      <w:r>
        <w:rPr>
          <w:rFonts w:ascii="Arial" w:hAnsi="Arial" w:cs="Arial"/>
          <w:color w:val="0070C0"/>
          <w:sz w:val="22"/>
          <w:szCs w:val="22"/>
        </w:rPr>
        <w:t>To conclude, w</w:t>
      </w:r>
      <w:r w:rsidR="00C14AE4">
        <w:rPr>
          <w:rFonts w:ascii="Arial" w:hAnsi="Arial" w:cs="Arial"/>
          <w:color w:val="0070C0"/>
          <w:sz w:val="22"/>
          <w:szCs w:val="22"/>
        </w:rPr>
        <w:t>e agree with this reviewer that a possible explanation for not detecting differential expression between time points might stem f</w:t>
      </w:r>
      <w:r w:rsidR="00F950F6">
        <w:rPr>
          <w:rFonts w:ascii="Arial" w:hAnsi="Arial" w:cs="Arial"/>
          <w:color w:val="0070C0"/>
          <w:sz w:val="22"/>
          <w:szCs w:val="22"/>
        </w:rPr>
        <w:t>rom our sel</w:t>
      </w:r>
      <w:r w:rsidR="00CA1F91">
        <w:rPr>
          <w:rFonts w:ascii="Arial" w:hAnsi="Arial" w:cs="Arial"/>
          <w:color w:val="0070C0"/>
          <w:sz w:val="22"/>
          <w:szCs w:val="22"/>
        </w:rPr>
        <w:t>ection of sampling time points.</w:t>
      </w:r>
      <w:r w:rsidR="00F950F6">
        <w:rPr>
          <w:rFonts w:ascii="Arial" w:hAnsi="Arial" w:cs="Arial"/>
          <w:color w:val="0070C0"/>
          <w:sz w:val="22"/>
          <w:szCs w:val="22"/>
        </w:rPr>
        <w:t xml:space="preserve"> However, inter-nodule variation in transcriptional profiles cannot be discounted, especially in view of the arguments </w:t>
      </w:r>
      <w:r>
        <w:rPr>
          <w:rFonts w:ascii="Arial" w:hAnsi="Arial" w:cs="Arial"/>
          <w:color w:val="0070C0"/>
          <w:sz w:val="22"/>
          <w:szCs w:val="22"/>
        </w:rPr>
        <w:t>discussed</w:t>
      </w:r>
      <w:r w:rsidR="00F950F6">
        <w:rPr>
          <w:rFonts w:ascii="Arial" w:hAnsi="Arial" w:cs="Arial"/>
          <w:color w:val="0070C0"/>
          <w:sz w:val="22"/>
          <w:szCs w:val="22"/>
        </w:rPr>
        <w:t xml:space="preserve"> above, arguments based on previous work and on our knowledge of this </w:t>
      </w:r>
      <w:r>
        <w:rPr>
          <w:rFonts w:ascii="Arial" w:hAnsi="Arial" w:cs="Arial"/>
          <w:color w:val="0070C0"/>
          <w:sz w:val="22"/>
          <w:szCs w:val="22"/>
        </w:rPr>
        <w:t>hypersaline</w:t>
      </w:r>
      <w:r w:rsidR="00F950F6">
        <w:rPr>
          <w:rFonts w:ascii="Arial" w:hAnsi="Arial" w:cs="Arial"/>
          <w:color w:val="0070C0"/>
          <w:sz w:val="22"/>
          <w:szCs w:val="22"/>
        </w:rPr>
        <w:t xml:space="preserve"> system. </w:t>
      </w:r>
      <w:r>
        <w:rPr>
          <w:rFonts w:ascii="Arial" w:hAnsi="Arial" w:cs="Arial"/>
          <w:color w:val="0070C0"/>
          <w:sz w:val="22"/>
          <w:szCs w:val="22"/>
        </w:rPr>
        <w:t>All t</w:t>
      </w:r>
      <w:r w:rsidR="00F950F6">
        <w:rPr>
          <w:rFonts w:ascii="Arial" w:hAnsi="Arial" w:cs="Arial"/>
          <w:color w:val="0070C0"/>
          <w:sz w:val="22"/>
          <w:szCs w:val="22"/>
        </w:rPr>
        <w:t>hese points are now clearly la</w:t>
      </w:r>
      <w:r>
        <w:rPr>
          <w:rFonts w:ascii="Arial" w:hAnsi="Arial" w:cs="Arial"/>
          <w:color w:val="0070C0"/>
          <w:sz w:val="22"/>
          <w:szCs w:val="22"/>
        </w:rPr>
        <w:t>i</w:t>
      </w:r>
      <w:r w:rsidR="00F950F6">
        <w:rPr>
          <w:rFonts w:ascii="Arial" w:hAnsi="Arial" w:cs="Arial"/>
          <w:color w:val="0070C0"/>
          <w:sz w:val="22"/>
          <w:szCs w:val="22"/>
        </w:rPr>
        <w:t>d out in the discussion of the manuscript.</w:t>
      </w:r>
    </w:p>
    <w:p w14:paraId="0C24DD4D" w14:textId="4ACB3895" w:rsidR="003D2F3D" w:rsidRPr="00905273" w:rsidRDefault="00D21773"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2. Additionally, it appears no environmental measurements were taken (e.g. light PAR readings or oxygen measurements for the time points) in addition to the measurements listed on line 365). Based on diel measurements taken from other systems (e.g. </w:t>
      </w:r>
      <w:r w:rsidRPr="00905273">
        <w:rPr>
          <w:rFonts w:ascii="Arial" w:hAnsi="Arial" w:cs="Arial"/>
          <w:sz w:val="22"/>
          <w:szCs w:val="22"/>
        </w:rPr>
        <w:lastRenderedPageBreak/>
        <w:t xml:space="preserve">Yellowstone mats, hypersaline and marine </w:t>
      </w:r>
      <w:proofErr w:type="spellStart"/>
      <w:r w:rsidRPr="00905273">
        <w:rPr>
          <w:rFonts w:ascii="Arial" w:hAnsi="Arial" w:cs="Arial"/>
          <w:sz w:val="22"/>
          <w:szCs w:val="22"/>
        </w:rPr>
        <w:t>microbialites</w:t>
      </w:r>
      <w:proofErr w:type="spellEnd"/>
      <w:r w:rsidRPr="00905273">
        <w:rPr>
          <w:rFonts w:ascii="Arial" w:hAnsi="Arial" w:cs="Arial"/>
          <w:sz w:val="22"/>
          <w:szCs w:val="22"/>
        </w:rPr>
        <w:t>), it is very likely the study has not captured the major photosynthetic activity of the cyanobacterial community; therefore, as stated earlier many of the assumptions made in this study are not supported and that likely explains the lack of significant differences in the transcriptional activity between the 9 AM and 9 PM samples.</w:t>
      </w:r>
    </w:p>
    <w:p w14:paraId="48B3C7FE" w14:textId="4247CE62" w:rsidR="00E55DB3" w:rsidRPr="00905273" w:rsidRDefault="00C13AD3" w:rsidP="003D2F3D">
      <w:pPr>
        <w:tabs>
          <w:tab w:val="left" w:pos="6660"/>
        </w:tabs>
        <w:snapToGrid w:val="0"/>
        <w:spacing w:after="120" w:line="280" w:lineRule="exact"/>
        <w:rPr>
          <w:rFonts w:ascii="Arial" w:hAnsi="Arial" w:cs="Arial"/>
          <w:color w:val="0070C0"/>
          <w:sz w:val="22"/>
          <w:szCs w:val="22"/>
        </w:rPr>
      </w:pPr>
      <w:r>
        <w:rPr>
          <w:rFonts w:ascii="Arial" w:hAnsi="Arial" w:cs="Arial"/>
          <w:color w:val="0070C0"/>
          <w:sz w:val="22"/>
          <w:szCs w:val="22"/>
        </w:rPr>
        <w:t>We would like</w:t>
      </w:r>
      <w:r w:rsidR="00A07940" w:rsidRPr="00905273">
        <w:rPr>
          <w:rFonts w:ascii="Arial" w:hAnsi="Arial" w:cs="Arial"/>
          <w:color w:val="0070C0"/>
          <w:sz w:val="22"/>
          <w:szCs w:val="22"/>
        </w:rPr>
        <w:t xml:space="preserve"> to</w:t>
      </w:r>
      <w:r w:rsidR="00D21773" w:rsidRPr="00905273">
        <w:rPr>
          <w:rFonts w:ascii="Arial" w:hAnsi="Arial" w:cs="Arial"/>
          <w:color w:val="0070C0"/>
          <w:sz w:val="22"/>
          <w:szCs w:val="22"/>
        </w:rPr>
        <w:t xml:space="preserve"> emphasize </w:t>
      </w:r>
      <w:r>
        <w:rPr>
          <w:rFonts w:ascii="Arial" w:hAnsi="Arial" w:cs="Arial"/>
          <w:color w:val="0070C0"/>
          <w:sz w:val="22"/>
          <w:szCs w:val="22"/>
        </w:rPr>
        <w:t xml:space="preserve">here </w:t>
      </w:r>
      <w:r w:rsidR="00D21773" w:rsidRPr="00905273">
        <w:rPr>
          <w:rFonts w:ascii="Arial" w:hAnsi="Arial" w:cs="Arial"/>
          <w:color w:val="0070C0"/>
          <w:sz w:val="22"/>
          <w:szCs w:val="22"/>
        </w:rPr>
        <w:t xml:space="preserve">that halite nodules represent a very different system than freshwater microbial mats and marine </w:t>
      </w:r>
      <w:proofErr w:type="spellStart"/>
      <w:r w:rsidR="00D21773" w:rsidRPr="00905273">
        <w:rPr>
          <w:rFonts w:ascii="Arial" w:hAnsi="Arial" w:cs="Arial"/>
          <w:color w:val="0070C0"/>
          <w:sz w:val="22"/>
          <w:szCs w:val="22"/>
        </w:rPr>
        <w:t>microbialites</w:t>
      </w:r>
      <w:proofErr w:type="spellEnd"/>
      <w:r w:rsidR="00E55DB3" w:rsidRPr="00905273">
        <w:rPr>
          <w:rFonts w:ascii="Arial" w:hAnsi="Arial" w:cs="Arial"/>
          <w:color w:val="0070C0"/>
          <w:sz w:val="22"/>
          <w:szCs w:val="22"/>
        </w:rPr>
        <w:t>,</w:t>
      </w:r>
      <w:r w:rsidR="00D21773" w:rsidRPr="00905273">
        <w:rPr>
          <w:rFonts w:ascii="Arial" w:hAnsi="Arial" w:cs="Arial"/>
          <w:color w:val="0070C0"/>
          <w:sz w:val="22"/>
          <w:szCs w:val="22"/>
        </w:rPr>
        <w:t xml:space="preserve"> for which metatranscriptomic studies have been performed. </w:t>
      </w:r>
      <w:r>
        <w:rPr>
          <w:rFonts w:ascii="Arial" w:hAnsi="Arial" w:cs="Arial"/>
          <w:color w:val="0070C0"/>
          <w:sz w:val="22"/>
          <w:szCs w:val="22"/>
        </w:rPr>
        <w:t>Most importantly</w:t>
      </w:r>
      <w:r w:rsidR="00E55DB3" w:rsidRPr="00905273">
        <w:rPr>
          <w:rFonts w:ascii="Arial" w:hAnsi="Arial" w:cs="Arial"/>
          <w:color w:val="0070C0"/>
          <w:sz w:val="22"/>
          <w:szCs w:val="22"/>
        </w:rPr>
        <w:t>, halite communities can be subjected to long periods of desiccation, severely restricting photosynthetic activity, regardless of the presence of light</w:t>
      </w:r>
      <w:r>
        <w:rPr>
          <w:rFonts w:ascii="Arial" w:hAnsi="Arial" w:cs="Arial"/>
          <w:color w:val="0070C0"/>
          <w:sz w:val="22"/>
          <w:szCs w:val="22"/>
        </w:rPr>
        <w:t xml:space="preserve"> </w:t>
      </w:r>
      <w:r w:rsidRPr="00905273">
        <w:rPr>
          <w:rFonts w:ascii="Arial" w:hAnsi="Arial" w:cs="Arial"/>
          <w:color w:val="0070C0"/>
          <w:sz w:val="22"/>
          <w:szCs w:val="22"/>
        </w:rPr>
        <w:t>(</w:t>
      </w:r>
      <w:proofErr w:type="spellStart"/>
      <w:r w:rsidRPr="00905273">
        <w:rPr>
          <w:rFonts w:ascii="Arial" w:hAnsi="Arial" w:cs="Arial"/>
          <w:color w:val="0070C0"/>
          <w:sz w:val="22"/>
          <w:szCs w:val="22"/>
        </w:rPr>
        <w:t>Wierzchos</w:t>
      </w:r>
      <w:proofErr w:type="spellEnd"/>
      <w:r>
        <w:rPr>
          <w:rFonts w:ascii="Arial" w:hAnsi="Arial" w:cs="Arial"/>
          <w:color w:val="0070C0"/>
          <w:sz w:val="22"/>
          <w:szCs w:val="22"/>
        </w:rPr>
        <w:t xml:space="preserve"> et al.,</w:t>
      </w:r>
      <w:r w:rsidRPr="00905273">
        <w:rPr>
          <w:rFonts w:ascii="Arial" w:hAnsi="Arial" w:cs="Arial"/>
          <w:color w:val="0070C0"/>
          <w:sz w:val="22"/>
          <w:szCs w:val="22"/>
        </w:rPr>
        <w:t xml:space="preserve"> </w:t>
      </w:r>
      <w:r>
        <w:rPr>
          <w:rFonts w:ascii="Arial" w:hAnsi="Arial" w:cs="Arial"/>
          <w:color w:val="0070C0"/>
          <w:sz w:val="22"/>
          <w:szCs w:val="22"/>
        </w:rPr>
        <w:t>2006</w:t>
      </w:r>
      <w:r w:rsidRPr="00905273">
        <w:rPr>
          <w:rFonts w:ascii="Arial" w:hAnsi="Arial" w:cs="Arial"/>
          <w:color w:val="0070C0"/>
          <w:sz w:val="22"/>
          <w:szCs w:val="22"/>
        </w:rPr>
        <w:t>)</w:t>
      </w:r>
      <w:r w:rsidR="00E55DB3" w:rsidRPr="00905273">
        <w:rPr>
          <w:rFonts w:ascii="Arial" w:hAnsi="Arial" w:cs="Arial"/>
          <w:color w:val="0070C0"/>
          <w:sz w:val="22"/>
          <w:szCs w:val="22"/>
        </w:rPr>
        <w:t xml:space="preserve">. To answer this reviewer’s comment, we included a supplementary figure with temperature and </w:t>
      </w:r>
      <w:r>
        <w:rPr>
          <w:rFonts w:ascii="Arial" w:hAnsi="Arial" w:cs="Arial"/>
          <w:color w:val="0070C0"/>
          <w:sz w:val="22"/>
          <w:szCs w:val="22"/>
        </w:rPr>
        <w:t xml:space="preserve">air </w:t>
      </w:r>
      <w:r w:rsidR="00E55DB3" w:rsidRPr="00905273">
        <w:rPr>
          <w:rFonts w:ascii="Arial" w:hAnsi="Arial" w:cs="Arial"/>
          <w:color w:val="0070C0"/>
          <w:sz w:val="22"/>
          <w:szCs w:val="22"/>
        </w:rPr>
        <w:t xml:space="preserve">relative humidity (RH) measurements taken over the course of a month (at the time of sampling), and PAR measurements for a similar period but a different year. </w:t>
      </w:r>
      <w:r w:rsidR="006B47BC">
        <w:rPr>
          <w:rFonts w:ascii="Arial" w:hAnsi="Arial" w:cs="Arial"/>
          <w:color w:val="0070C0"/>
          <w:sz w:val="22"/>
          <w:szCs w:val="22"/>
        </w:rPr>
        <w:t>These measurements show that</w:t>
      </w:r>
      <w:commentRangeStart w:id="7"/>
      <w:commentRangeStart w:id="8"/>
      <w:r w:rsidR="00E55DB3" w:rsidRPr="00905273">
        <w:rPr>
          <w:rFonts w:ascii="Arial" w:hAnsi="Arial" w:cs="Arial"/>
          <w:color w:val="0070C0"/>
          <w:sz w:val="22"/>
          <w:szCs w:val="22"/>
        </w:rPr>
        <w:t xml:space="preserve"> </w:t>
      </w:r>
      <w:r w:rsidR="006B47BC">
        <w:rPr>
          <w:rFonts w:ascii="Arial" w:hAnsi="Arial" w:cs="Arial"/>
          <w:color w:val="0070C0"/>
          <w:sz w:val="22"/>
          <w:szCs w:val="22"/>
        </w:rPr>
        <w:t xml:space="preserve">the </w:t>
      </w:r>
      <w:r w:rsidR="00E55DB3" w:rsidRPr="00905273">
        <w:rPr>
          <w:rFonts w:ascii="Arial" w:hAnsi="Arial" w:cs="Arial"/>
          <w:color w:val="0070C0"/>
          <w:sz w:val="22"/>
          <w:szCs w:val="22"/>
        </w:rPr>
        <w:t xml:space="preserve">9 am time point had </w:t>
      </w:r>
      <w:r w:rsidR="006B47BC">
        <w:rPr>
          <w:rFonts w:ascii="Arial" w:hAnsi="Arial" w:cs="Arial"/>
          <w:color w:val="0070C0"/>
          <w:sz w:val="22"/>
          <w:szCs w:val="22"/>
        </w:rPr>
        <w:t xml:space="preserve">high </w:t>
      </w:r>
      <w:r w:rsidR="00E55DB3" w:rsidRPr="00905273">
        <w:rPr>
          <w:rFonts w:ascii="Arial" w:hAnsi="Arial" w:cs="Arial"/>
          <w:color w:val="0070C0"/>
          <w:sz w:val="22"/>
          <w:szCs w:val="22"/>
        </w:rPr>
        <w:t>sunlight (</w:t>
      </w:r>
      <w:r w:rsidR="006B47BC">
        <w:rPr>
          <w:rFonts w:ascii="Arial" w:hAnsi="Arial" w:cs="Arial"/>
          <w:color w:val="0070C0"/>
          <w:sz w:val="22"/>
          <w:szCs w:val="22"/>
        </w:rPr>
        <w:t>PAR: 1571</w:t>
      </w:r>
      <w:r w:rsidR="00A86F60" w:rsidRPr="00905273">
        <w:rPr>
          <w:rFonts w:ascii="Arial" w:hAnsi="Arial" w:cs="Arial"/>
          <w:color w:val="0070C0"/>
          <w:sz w:val="22"/>
          <w:szCs w:val="22"/>
        </w:rPr>
        <w:t xml:space="preserve"> µ</w:t>
      </w:r>
      <w:proofErr w:type="spellStart"/>
      <w:r w:rsidR="00A86F60" w:rsidRPr="00905273">
        <w:rPr>
          <w:rFonts w:ascii="Arial" w:hAnsi="Arial" w:cs="Arial"/>
          <w:color w:val="0070C0"/>
          <w:sz w:val="22"/>
          <w:szCs w:val="22"/>
        </w:rPr>
        <w:t>mol</w:t>
      </w:r>
      <w:proofErr w:type="spellEnd"/>
      <w:r w:rsidR="00A86F60" w:rsidRPr="00905273">
        <w:rPr>
          <w:rFonts w:ascii="Arial" w:hAnsi="Arial" w:cs="Arial"/>
          <w:color w:val="0070C0"/>
          <w:sz w:val="22"/>
          <w:szCs w:val="22"/>
        </w:rPr>
        <w:t xml:space="preserve"> photons m</w:t>
      </w:r>
      <w:r w:rsidR="00A86F60" w:rsidRPr="00905273">
        <w:rPr>
          <w:rFonts w:ascii="Arial" w:hAnsi="Arial" w:cs="Arial"/>
          <w:color w:val="0070C0"/>
          <w:sz w:val="22"/>
          <w:szCs w:val="22"/>
          <w:vertAlign w:val="superscript"/>
        </w:rPr>
        <w:t>-1</w:t>
      </w:r>
      <w:r w:rsidR="00A86F60" w:rsidRPr="00905273">
        <w:rPr>
          <w:rFonts w:ascii="Arial" w:hAnsi="Arial" w:cs="Arial"/>
          <w:color w:val="0070C0"/>
          <w:sz w:val="22"/>
          <w:szCs w:val="22"/>
        </w:rPr>
        <w:t>s</w:t>
      </w:r>
      <w:r w:rsidR="00A86F60" w:rsidRPr="00905273">
        <w:rPr>
          <w:rFonts w:ascii="Arial" w:hAnsi="Arial" w:cs="Arial"/>
          <w:color w:val="0070C0"/>
          <w:sz w:val="22"/>
          <w:szCs w:val="22"/>
          <w:vertAlign w:val="superscript"/>
        </w:rPr>
        <w:t>-2</w:t>
      </w:r>
      <w:r w:rsidR="00E55DB3" w:rsidRPr="00905273">
        <w:rPr>
          <w:rFonts w:ascii="Arial" w:hAnsi="Arial" w:cs="Arial"/>
          <w:color w:val="0070C0"/>
          <w:sz w:val="22"/>
          <w:szCs w:val="22"/>
        </w:rPr>
        <w:t xml:space="preserve">), </w:t>
      </w:r>
      <w:commentRangeEnd w:id="7"/>
      <w:r w:rsidR="00911524">
        <w:rPr>
          <w:rStyle w:val="CommentReference"/>
        </w:rPr>
        <w:commentReference w:id="7"/>
      </w:r>
      <w:commentRangeEnd w:id="8"/>
      <w:r w:rsidR="006B47BC">
        <w:rPr>
          <w:rStyle w:val="CommentReference"/>
        </w:rPr>
        <w:commentReference w:id="8"/>
      </w:r>
      <w:r w:rsidR="00E55DB3" w:rsidRPr="00905273">
        <w:rPr>
          <w:rFonts w:ascii="Arial" w:hAnsi="Arial" w:cs="Arial"/>
          <w:color w:val="0070C0"/>
          <w:sz w:val="22"/>
          <w:szCs w:val="22"/>
        </w:rPr>
        <w:t xml:space="preserve">and the evening time point </w:t>
      </w:r>
      <w:r w:rsidR="006B47BC">
        <w:rPr>
          <w:rFonts w:ascii="Arial" w:hAnsi="Arial" w:cs="Arial"/>
          <w:color w:val="0070C0"/>
          <w:sz w:val="22"/>
          <w:szCs w:val="22"/>
        </w:rPr>
        <w:t xml:space="preserve">was in </w:t>
      </w:r>
      <w:r w:rsidR="00E55DB3" w:rsidRPr="00905273">
        <w:rPr>
          <w:rFonts w:ascii="Arial" w:hAnsi="Arial" w:cs="Arial"/>
          <w:color w:val="0070C0"/>
          <w:sz w:val="22"/>
          <w:szCs w:val="22"/>
        </w:rPr>
        <w:t>complete darkness. We apologize that this information was not available in the original submission, and made changes accordingly.</w:t>
      </w:r>
    </w:p>
    <w:p w14:paraId="378FAABE" w14:textId="6921780A" w:rsidR="003D2F3D" w:rsidRPr="00905273" w:rsidRDefault="00C904CF"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3. As there appears to be extensive heterogeneity with the samples collected and the fact they were collected over 50 m^2, perhaps a supplemental map or figure to show the collection locations of these samples would be valuable to the reader. Were there any geographical features (e.g. water availability, changes in surface characteristics, shading throughout the day) that would account for these differences in heterogeneity? There have several papers on mats that have discussed this aspect and perhaps a more detailed description of where the mats were collected and their environmental context could be elaborated.</w:t>
      </w:r>
    </w:p>
    <w:p w14:paraId="44070D32" w14:textId="36B117FB" w:rsidR="00C904CF" w:rsidRPr="00905273" w:rsidRDefault="00C904CF"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Also, as the legend in FigS1 discusses “pairs of neighboring samples”, again a map of sample location might be useful to know how close the samples were from each other and better inform the reader.</w:t>
      </w:r>
    </w:p>
    <w:p w14:paraId="285292EC" w14:textId="2F621E78" w:rsidR="00C904CF" w:rsidRPr="00905273" w:rsidRDefault="00C904CF"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would like to emphasize that </w:t>
      </w:r>
      <w:r w:rsidR="00342710" w:rsidRPr="00905273">
        <w:rPr>
          <w:rFonts w:ascii="Arial" w:hAnsi="Arial" w:cs="Arial"/>
          <w:color w:val="0070C0"/>
          <w:sz w:val="22"/>
          <w:szCs w:val="22"/>
        </w:rPr>
        <w:t xml:space="preserve">halite </w:t>
      </w:r>
      <w:r w:rsidR="00C13AD3">
        <w:rPr>
          <w:rFonts w:ascii="Arial" w:hAnsi="Arial" w:cs="Arial"/>
          <w:color w:val="0070C0"/>
          <w:sz w:val="22"/>
          <w:szCs w:val="22"/>
        </w:rPr>
        <w:t xml:space="preserve">nodules </w:t>
      </w:r>
      <w:r w:rsidR="00342710" w:rsidRPr="00905273">
        <w:rPr>
          <w:rFonts w:ascii="Arial" w:hAnsi="Arial" w:cs="Arial"/>
          <w:color w:val="0070C0"/>
          <w:sz w:val="22"/>
          <w:szCs w:val="22"/>
        </w:rPr>
        <w:t xml:space="preserve">are </w:t>
      </w:r>
      <w:r w:rsidR="00C13AD3">
        <w:rPr>
          <w:rFonts w:ascii="Arial" w:hAnsi="Arial" w:cs="Arial"/>
          <w:color w:val="0070C0"/>
          <w:sz w:val="22"/>
          <w:szCs w:val="22"/>
        </w:rPr>
        <w:t xml:space="preserve">significantly different from </w:t>
      </w:r>
      <w:r w:rsidR="00342710" w:rsidRPr="00905273">
        <w:rPr>
          <w:rFonts w:ascii="Arial" w:hAnsi="Arial" w:cs="Arial"/>
          <w:color w:val="0070C0"/>
          <w:sz w:val="22"/>
          <w:szCs w:val="22"/>
        </w:rPr>
        <w:t>microbial</w:t>
      </w:r>
      <w:r w:rsidRPr="00905273">
        <w:rPr>
          <w:rFonts w:ascii="Arial" w:hAnsi="Arial" w:cs="Arial"/>
          <w:color w:val="0070C0"/>
          <w:sz w:val="22"/>
          <w:szCs w:val="22"/>
        </w:rPr>
        <w:t xml:space="preserve"> mat</w:t>
      </w:r>
      <w:r w:rsidR="00342710" w:rsidRPr="00905273">
        <w:rPr>
          <w:rFonts w:ascii="Arial" w:hAnsi="Arial" w:cs="Arial"/>
          <w:color w:val="0070C0"/>
          <w:sz w:val="22"/>
          <w:szCs w:val="22"/>
        </w:rPr>
        <w:t>s</w:t>
      </w:r>
      <w:r w:rsidRPr="00905273">
        <w:rPr>
          <w:rFonts w:ascii="Arial" w:hAnsi="Arial" w:cs="Arial"/>
          <w:color w:val="0070C0"/>
          <w:sz w:val="22"/>
          <w:szCs w:val="22"/>
        </w:rPr>
        <w:t xml:space="preserve">. </w:t>
      </w:r>
      <w:r w:rsidR="00342710" w:rsidRPr="00905273">
        <w:rPr>
          <w:rFonts w:ascii="Arial" w:hAnsi="Arial" w:cs="Arial"/>
          <w:color w:val="0070C0"/>
          <w:sz w:val="22"/>
          <w:szCs w:val="22"/>
        </w:rPr>
        <w:t>H</w:t>
      </w:r>
      <w:r w:rsidRPr="00905273">
        <w:rPr>
          <w:rFonts w:ascii="Arial" w:hAnsi="Arial" w:cs="Arial"/>
          <w:color w:val="0070C0"/>
          <w:sz w:val="22"/>
          <w:szCs w:val="22"/>
        </w:rPr>
        <w:t xml:space="preserve">alite nodules are salt rocks, roughly </w:t>
      </w:r>
      <w:r w:rsidR="00B201F3">
        <w:rPr>
          <w:rFonts w:ascii="Arial" w:hAnsi="Arial" w:cs="Arial"/>
          <w:color w:val="0070C0"/>
          <w:sz w:val="22"/>
          <w:szCs w:val="22"/>
        </w:rPr>
        <w:t>2</w:t>
      </w:r>
      <w:r w:rsidRPr="00905273">
        <w:rPr>
          <w:rFonts w:ascii="Arial" w:hAnsi="Arial" w:cs="Arial"/>
          <w:color w:val="0070C0"/>
          <w:sz w:val="22"/>
          <w:szCs w:val="22"/>
        </w:rPr>
        <w:t>0-</w:t>
      </w:r>
      <w:r w:rsidR="00B201F3">
        <w:rPr>
          <w:rFonts w:ascii="Arial" w:hAnsi="Arial" w:cs="Arial"/>
          <w:color w:val="0070C0"/>
          <w:sz w:val="22"/>
          <w:szCs w:val="22"/>
        </w:rPr>
        <w:t>3</w:t>
      </w:r>
      <w:r w:rsidRPr="00905273">
        <w:rPr>
          <w:rFonts w:ascii="Arial" w:hAnsi="Arial" w:cs="Arial"/>
          <w:color w:val="0070C0"/>
          <w:sz w:val="22"/>
          <w:szCs w:val="22"/>
        </w:rPr>
        <w:t xml:space="preserve">0 cm in size, scattered </w:t>
      </w:r>
      <w:r w:rsidR="00342710" w:rsidRPr="00905273">
        <w:rPr>
          <w:rFonts w:ascii="Arial" w:hAnsi="Arial" w:cs="Arial"/>
          <w:color w:val="0070C0"/>
          <w:sz w:val="22"/>
          <w:szCs w:val="22"/>
        </w:rPr>
        <w:t xml:space="preserve">over </w:t>
      </w:r>
      <w:r w:rsidRPr="00905273">
        <w:rPr>
          <w:rFonts w:ascii="Arial" w:hAnsi="Arial" w:cs="Arial"/>
          <w:color w:val="0070C0"/>
          <w:sz w:val="22"/>
          <w:szCs w:val="22"/>
        </w:rPr>
        <w:t xml:space="preserve">large </w:t>
      </w:r>
      <w:r w:rsidR="00342710" w:rsidRPr="00905273">
        <w:rPr>
          <w:rFonts w:ascii="Arial" w:hAnsi="Arial" w:cs="Arial"/>
          <w:color w:val="0070C0"/>
          <w:sz w:val="22"/>
          <w:szCs w:val="22"/>
        </w:rPr>
        <w:t xml:space="preserve">flat </w:t>
      </w:r>
      <w:r w:rsidRPr="00905273">
        <w:rPr>
          <w:rFonts w:ascii="Arial" w:hAnsi="Arial" w:cs="Arial"/>
          <w:color w:val="0070C0"/>
          <w:sz w:val="22"/>
          <w:szCs w:val="22"/>
        </w:rPr>
        <w:t xml:space="preserve">areas of the Atacama Desert, called </w:t>
      </w:r>
      <w:proofErr w:type="spellStart"/>
      <w:r w:rsidRPr="00905273">
        <w:rPr>
          <w:rFonts w:ascii="Arial" w:hAnsi="Arial" w:cs="Arial"/>
          <w:color w:val="0070C0"/>
          <w:sz w:val="22"/>
          <w:szCs w:val="22"/>
        </w:rPr>
        <w:t>Salars</w:t>
      </w:r>
      <w:proofErr w:type="spellEnd"/>
      <w:r w:rsidRPr="00905273">
        <w:rPr>
          <w:rFonts w:ascii="Arial" w:hAnsi="Arial" w:cs="Arial"/>
          <w:color w:val="0070C0"/>
          <w:sz w:val="22"/>
          <w:szCs w:val="22"/>
        </w:rPr>
        <w:t xml:space="preserve">. They are subjected to the same lighting and </w:t>
      </w:r>
      <w:r w:rsidR="00B201F3">
        <w:rPr>
          <w:rFonts w:ascii="Arial" w:hAnsi="Arial" w:cs="Arial"/>
          <w:color w:val="0070C0"/>
          <w:sz w:val="22"/>
          <w:szCs w:val="22"/>
        </w:rPr>
        <w:t>atmospheric relative humidity</w:t>
      </w:r>
      <w:r w:rsidRPr="00905273">
        <w:rPr>
          <w:rFonts w:ascii="Arial" w:hAnsi="Arial" w:cs="Arial"/>
          <w:color w:val="0070C0"/>
          <w:sz w:val="22"/>
          <w:szCs w:val="22"/>
        </w:rPr>
        <w:t xml:space="preserve">, in contrast to the layer of a microbial mat where light intensity and composition varies with depth. </w:t>
      </w:r>
      <w:r w:rsidR="00D321C6">
        <w:rPr>
          <w:rFonts w:ascii="Arial" w:hAnsi="Arial" w:cs="Arial"/>
          <w:color w:val="0070C0"/>
          <w:sz w:val="22"/>
          <w:szCs w:val="22"/>
        </w:rPr>
        <w:t xml:space="preserve">However, the shape of the nodules and their internal structure can greatly vary with significant consequences on conditions within. </w:t>
      </w:r>
      <w:r w:rsidRPr="00905273">
        <w:rPr>
          <w:rFonts w:ascii="Arial" w:hAnsi="Arial" w:cs="Arial"/>
          <w:color w:val="0070C0"/>
          <w:sz w:val="22"/>
          <w:szCs w:val="22"/>
        </w:rPr>
        <w:t xml:space="preserve">We included a supplemental figure with a photo of the sampling site to give context to the reader. We also address, in great depth, the possible sources of heterogeneity </w:t>
      </w:r>
      <w:r w:rsidR="000355CA">
        <w:rPr>
          <w:rFonts w:ascii="Arial" w:hAnsi="Arial" w:cs="Arial"/>
          <w:color w:val="0070C0"/>
          <w:sz w:val="22"/>
          <w:szCs w:val="22"/>
        </w:rPr>
        <w:t xml:space="preserve">in </w:t>
      </w:r>
      <w:r w:rsidRPr="00905273">
        <w:rPr>
          <w:rFonts w:ascii="Arial" w:hAnsi="Arial" w:cs="Arial"/>
          <w:color w:val="0070C0"/>
          <w:sz w:val="22"/>
          <w:szCs w:val="22"/>
        </w:rPr>
        <w:t>the discussion.</w:t>
      </w:r>
    </w:p>
    <w:p w14:paraId="1E86582C" w14:textId="7B996A96" w:rsidR="003D2F3D" w:rsidRPr="00905273" w:rsidRDefault="00C904CF"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Our wording of the Fig. S1 caption led to a misunderstanding, we m</w:t>
      </w:r>
      <w:r w:rsidR="00342710" w:rsidRPr="00905273">
        <w:rPr>
          <w:rFonts w:ascii="Arial" w:hAnsi="Arial" w:cs="Arial"/>
          <w:color w:val="0070C0"/>
          <w:sz w:val="22"/>
          <w:szCs w:val="22"/>
        </w:rPr>
        <w:t>eant</w:t>
      </w:r>
      <w:r w:rsidRPr="00905273">
        <w:rPr>
          <w:rFonts w:ascii="Arial" w:hAnsi="Arial" w:cs="Arial"/>
          <w:color w:val="0070C0"/>
          <w:sz w:val="22"/>
          <w:szCs w:val="22"/>
        </w:rPr>
        <w:t xml:space="preserve"> “pairs of replicate libraries</w:t>
      </w:r>
      <w:r w:rsidR="00342710" w:rsidRPr="00905273">
        <w:rPr>
          <w:rFonts w:ascii="Arial" w:hAnsi="Arial" w:cs="Arial"/>
          <w:color w:val="0070C0"/>
          <w:sz w:val="22"/>
          <w:szCs w:val="22"/>
        </w:rPr>
        <w:t xml:space="preserve">” and </w:t>
      </w:r>
      <w:r w:rsidRPr="00905273">
        <w:rPr>
          <w:rFonts w:ascii="Arial" w:hAnsi="Arial" w:cs="Arial"/>
          <w:color w:val="0070C0"/>
          <w:sz w:val="22"/>
          <w:szCs w:val="22"/>
        </w:rPr>
        <w:t>clarified the caption to avoid confusion.</w:t>
      </w:r>
    </w:p>
    <w:p w14:paraId="1D179325" w14:textId="2C74B2CE" w:rsidR="003D2F3D" w:rsidRPr="00905273" w:rsidRDefault="003D2F3D" w:rsidP="003D2F3D">
      <w:pPr>
        <w:tabs>
          <w:tab w:val="left" w:pos="6660"/>
        </w:tabs>
        <w:snapToGrid w:val="0"/>
        <w:spacing w:after="120" w:line="280" w:lineRule="exact"/>
        <w:rPr>
          <w:rFonts w:ascii="Arial" w:hAnsi="Arial" w:cs="Arial"/>
          <w:sz w:val="22"/>
          <w:szCs w:val="22"/>
        </w:rPr>
      </w:pPr>
    </w:p>
    <w:p w14:paraId="230B67EA" w14:textId="749C30E6"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4. In Figure 2A it doesn’t appear that any of the eukaryotes other than </w:t>
      </w:r>
      <w:proofErr w:type="spellStart"/>
      <w:r w:rsidRPr="00905273">
        <w:rPr>
          <w:rFonts w:ascii="Arial" w:hAnsi="Arial" w:cs="Arial"/>
          <w:sz w:val="22"/>
          <w:szCs w:val="22"/>
        </w:rPr>
        <w:t>Chlorophyta</w:t>
      </w:r>
      <w:proofErr w:type="spellEnd"/>
      <w:r w:rsidRPr="00905273">
        <w:rPr>
          <w:rFonts w:ascii="Arial" w:hAnsi="Arial" w:cs="Arial"/>
          <w:sz w:val="22"/>
          <w:szCs w:val="22"/>
        </w:rPr>
        <w:t xml:space="preserve"> listed in Figure 1 are included in Figure 2A and it wasn’t clear why this information was not included. </w:t>
      </w:r>
    </w:p>
    <w:p w14:paraId="079E4152" w14:textId="7D08F1EE" w:rsidR="00342710" w:rsidRPr="00AE7A3A" w:rsidRDefault="00342710" w:rsidP="00342710">
      <w:pPr>
        <w:tabs>
          <w:tab w:val="left" w:pos="6660"/>
        </w:tabs>
        <w:snapToGrid w:val="0"/>
        <w:spacing w:after="120" w:line="280" w:lineRule="exact"/>
        <w:rPr>
          <w:rFonts w:ascii="Arial" w:hAnsi="Arial"/>
          <w:color w:val="0070C0"/>
          <w:sz w:val="22"/>
        </w:rPr>
      </w:pPr>
      <w:r w:rsidRPr="00AE7A3A">
        <w:rPr>
          <w:rFonts w:ascii="Arial" w:hAnsi="Arial"/>
          <w:color w:val="0070C0"/>
          <w:sz w:val="22"/>
        </w:rPr>
        <w:t xml:space="preserve">We apologize for the confusion – the original Figure 1 showed the taxonomy before </w:t>
      </w:r>
      <w:r w:rsidR="002C16D3">
        <w:rPr>
          <w:rFonts w:ascii="Arial" w:hAnsi="Arial" w:cs="Arial"/>
          <w:color w:val="0070C0"/>
          <w:sz w:val="22"/>
          <w:szCs w:val="22"/>
        </w:rPr>
        <w:t>additional taxonomic annotation based on binning results</w:t>
      </w:r>
      <w:r w:rsidRPr="000355CA">
        <w:rPr>
          <w:rFonts w:ascii="Arial" w:hAnsi="Arial" w:cs="Arial"/>
          <w:color w:val="0070C0"/>
          <w:sz w:val="22"/>
          <w:szCs w:val="22"/>
        </w:rPr>
        <w:t>.</w:t>
      </w:r>
      <w:r w:rsidRPr="00AE7A3A">
        <w:rPr>
          <w:rFonts w:ascii="Arial" w:hAnsi="Arial"/>
          <w:color w:val="0070C0"/>
          <w:sz w:val="22"/>
        </w:rPr>
        <w:t xml:space="preserve"> The default IMG annotation was not able to assign accurate taxonomy to many eukaryotic contigs, so all contigs belonging to the</w:t>
      </w:r>
      <w:r w:rsidRPr="00AE7A3A">
        <w:rPr>
          <w:rFonts w:ascii="Arial" w:hAnsi="Arial"/>
          <w:i/>
          <w:iCs/>
          <w:color w:val="0070C0"/>
          <w:sz w:val="22"/>
        </w:rPr>
        <w:t xml:space="preserve"> Dolichomastix </w:t>
      </w:r>
      <w:r w:rsidRPr="00AE7A3A">
        <w:rPr>
          <w:rFonts w:ascii="Arial" w:hAnsi="Arial"/>
          <w:color w:val="0070C0"/>
          <w:sz w:val="22"/>
        </w:rPr>
        <w:t xml:space="preserve">MAG were annotated as </w:t>
      </w:r>
      <w:proofErr w:type="spellStart"/>
      <w:r w:rsidRPr="00AE7A3A">
        <w:rPr>
          <w:rFonts w:ascii="Arial" w:hAnsi="Arial"/>
          <w:color w:val="0070C0"/>
          <w:sz w:val="22"/>
        </w:rPr>
        <w:t>Chlorophyta</w:t>
      </w:r>
      <w:proofErr w:type="spellEnd"/>
      <w:r w:rsidRPr="00AE7A3A">
        <w:rPr>
          <w:rFonts w:ascii="Arial" w:hAnsi="Arial"/>
          <w:color w:val="0070C0"/>
          <w:sz w:val="22"/>
        </w:rPr>
        <w:t xml:space="preserve">. Figure 1 has been </w:t>
      </w:r>
      <w:r w:rsidRPr="000355CA">
        <w:rPr>
          <w:rFonts w:ascii="Arial" w:hAnsi="Arial" w:cs="Arial"/>
          <w:color w:val="0070C0"/>
          <w:sz w:val="22"/>
          <w:szCs w:val="22"/>
        </w:rPr>
        <w:t>update</w:t>
      </w:r>
      <w:r w:rsidR="000355CA" w:rsidRPr="000355CA">
        <w:rPr>
          <w:rFonts w:ascii="Arial" w:hAnsi="Arial" w:cs="Arial"/>
          <w:color w:val="0070C0"/>
          <w:sz w:val="22"/>
          <w:szCs w:val="22"/>
        </w:rPr>
        <w:t>d</w:t>
      </w:r>
      <w:r w:rsidRPr="00AE7A3A">
        <w:rPr>
          <w:rFonts w:ascii="Arial" w:hAnsi="Arial"/>
          <w:color w:val="0070C0"/>
          <w:sz w:val="22"/>
        </w:rPr>
        <w:t xml:space="preserve"> and the information about the taxonomy assignment of eukaryotic contigs was added to the methods. Since </w:t>
      </w:r>
      <w:proofErr w:type="spellStart"/>
      <w:r w:rsidRPr="00AE7A3A">
        <w:rPr>
          <w:rFonts w:ascii="Arial" w:hAnsi="Arial"/>
          <w:color w:val="0070C0"/>
          <w:sz w:val="22"/>
        </w:rPr>
        <w:t>Chlorophyta</w:t>
      </w:r>
      <w:proofErr w:type="spellEnd"/>
      <w:r w:rsidRPr="00AE7A3A">
        <w:rPr>
          <w:rFonts w:ascii="Arial" w:hAnsi="Arial"/>
          <w:color w:val="0070C0"/>
          <w:sz w:val="22"/>
        </w:rPr>
        <w:t xml:space="preserve"> (</w:t>
      </w:r>
      <w:r w:rsidRPr="00AE7A3A">
        <w:rPr>
          <w:rFonts w:ascii="Arial" w:hAnsi="Arial"/>
          <w:i/>
          <w:iCs/>
          <w:color w:val="0070C0"/>
          <w:sz w:val="22"/>
        </w:rPr>
        <w:t>Dolichomastix</w:t>
      </w:r>
      <w:r w:rsidRPr="00AE7A3A">
        <w:rPr>
          <w:rFonts w:ascii="Arial" w:hAnsi="Arial"/>
          <w:color w:val="0070C0"/>
          <w:sz w:val="22"/>
        </w:rPr>
        <w:t xml:space="preserve"> MAG) constituted &gt;98% of all Eukaryotic contigs</w:t>
      </w:r>
      <w:r w:rsidR="00A86F60" w:rsidRPr="000355CA">
        <w:rPr>
          <w:rFonts w:ascii="Arial" w:hAnsi="Arial" w:cs="Arial"/>
          <w:color w:val="0070C0"/>
          <w:sz w:val="22"/>
          <w:szCs w:val="22"/>
        </w:rPr>
        <w:t xml:space="preserve"> (the rest were unannotated)</w:t>
      </w:r>
      <w:r w:rsidRPr="000355CA">
        <w:rPr>
          <w:rFonts w:ascii="Arial" w:hAnsi="Arial" w:cs="Arial"/>
          <w:color w:val="0070C0"/>
          <w:sz w:val="22"/>
          <w:szCs w:val="22"/>
        </w:rPr>
        <w:t>,</w:t>
      </w:r>
      <w:r w:rsidRPr="00AE7A3A">
        <w:rPr>
          <w:rFonts w:ascii="Arial" w:hAnsi="Arial"/>
          <w:color w:val="0070C0"/>
          <w:sz w:val="22"/>
        </w:rPr>
        <w:t xml:space="preserve"> we only included this phylum in </w:t>
      </w:r>
      <w:r w:rsidR="00C13AD3">
        <w:rPr>
          <w:rFonts w:ascii="Arial" w:hAnsi="Arial"/>
          <w:color w:val="0070C0"/>
          <w:sz w:val="22"/>
        </w:rPr>
        <w:t>F</w:t>
      </w:r>
      <w:r w:rsidRPr="00AE7A3A">
        <w:rPr>
          <w:rFonts w:ascii="Arial" w:hAnsi="Arial"/>
          <w:color w:val="0070C0"/>
          <w:sz w:val="22"/>
        </w:rPr>
        <w:t>igure 2.</w:t>
      </w:r>
    </w:p>
    <w:p w14:paraId="7F5E2955" w14:textId="77777777" w:rsidR="00342710" w:rsidRPr="00905273" w:rsidRDefault="00342710" w:rsidP="00342710">
      <w:pPr>
        <w:tabs>
          <w:tab w:val="left" w:pos="6660"/>
        </w:tabs>
        <w:snapToGrid w:val="0"/>
        <w:spacing w:after="120" w:line="280" w:lineRule="exact"/>
        <w:rPr>
          <w:rFonts w:ascii="Arial" w:hAnsi="Arial" w:cs="Arial"/>
          <w:sz w:val="22"/>
          <w:szCs w:val="22"/>
        </w:rPr>
      </w:pPr>
    </w:p>
    <w:p w14:paraId="7910D335" w14:textId="5A64A64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5. Line 416-417: there have been other studies on hypersaline mat ecosystems where the transcriptomics of the eukaryotes have been reported and so this statement is not accurate. For example, please see </w:t>
      </w:r>
      <w:proofErr w:type="spellStart"/>
      <w:r w:rsidRPr="00905273">
        <w:rPr>
          <w:rFonts w:ascii="Arial" w:hAnsi="Arial" w:cs="Arial"/>
          <w:sz w:val="22"/>
          <w:szCs w:val="22"/>
        </w:rPr>
        <w:t>Edgcomb</w:t>
      </w:r>
      <w:proofErr w:type="spellEnd"/>
      <w:r w:rsidRPr="00905273">
        <w:rPr>
          <w:rFonts w:ascii="Arial" w:hAnsi="Arial" w:cs="Arial"/>
          <w:sz w:val="22"/>
          <w:szCs w:val="22"/>
        </w:rPr>
        <w:t xml:space="preserve"> et al., 2014.</w:t>
      </w:r>
    </w:p>
    <w:p w14:paraId="13FC63CD" w14:textId="15839949" w:rsidR="003D2F3D" w:rsidRPr="00905273" w:rsidRDefault="00342710" w:rsidP="00342710">
      <w:pPr>
        <w:tabs>
          <w:tab w:val="left" w:pos="6660"/>
        </w:tabs>
        <w:snapToGrid w:val="0"/>
        <w:spacing w:after="120" w:line="280" w:lineRule="exact"/>
        <w:rPr>
          <w:rFonts w:ascii="Arial" w:hAnsi="Arial" w:cs="Arial"/>
          <w:sz w:val="22"/>
          <w:szCs w:val="22"/>
        </w:rPr>
      </w:pPr>
      <w:proofErr w:type="spellStart"/>
      <w:r w:rsidRPr="00905273">
        <w:rPr>
          <w:rFonts w:ascii="Arial" w:hAnsi="Arial" w:cs="Arial"/>
          <w:sz w:val="22"/>
          <w:szCs w:val="22"/>
        </w:rPr>
        <w:t>Edgcomb</w:t>
      </w:r>
      <w:proofErr w:type="spellEnd"/>
      <w:r w:rsidRPr="00905273">
        <w:rPr>
          <w:rFonts w:ascii="Arial" w:hAnsi="Arial" w:cs="Arial"/>
          <w:sz w:val="22"/>
          <w:szCs w:val="22"/>
        </w:rPr>
        <w:t xml:space="preserve">, V. P., Bernhard, J. M., Summons, R. E., </w:t>
      </w:r>
      <w:proofErr w:type="spellStart"/>
      <w:r w:rsidRPr="00905273">
        <w:rPr>
          <w:rFonts w:ascii="Arial" w:hAnsi="Arial" w:cs="Arial"/>
          <w:sz w:val="22"/>
          <w:szCs w:val="22"/>
        </w:rPr>
        <w:t>Orsi</w:t>
      </w:r>
      <w:proofErr w:type="spellEnd"/>
      <w:r w:rsidRPr="00905273">
        <w:rPr>
          <w:rFonts w:ascii="Arial" w:hAnsi="Arial" w:cs="Arial"/>
          <w:sz w:val="22"/>
          <w:szCs w:val="22"/>
        </w:rPr>
        <w:t xml:space="preserve">, W., Beaudoin, D., &amp; </w:t>
      </w:r>
      <w:proofErr w:type="spellStart"/>
      <w:r w:rsidRPr="00905273">
        <w:rPr>
          <w:rFonts w:ascii="Arial" w:hAnsi="Arial" w:cs="Arial"/>
          <w:sz w:val="22"/>
          <w:szCs w:val="22"/>
        </w:rPr>
        <w:t>Visscher</w:t>
      </w:r>
      <w:proofErr w:type="spellEnd"/>
      <w:r w:rsidRPr="00905273">
        <w:rPr>
          <w:rFonts w:ascii="Arial" w:hAnsi="Arial" w:cs="Arial"/>
          <w:sz w:val="22"/>
          <w:szCs w:val="22"/>
        </w:rPr>
        <w:t xml:space="preserve">, P. T. (2014). Active eukaryotes in </w:t>
      </w:r>
      <w:proofErr w:type="spellStart"/>
      <w:r w:rsidRPr="00905273">
        <w:rPr>
          <w:rFonts w:ascii="Arial" w:hAnsi="Arial" w:cs="Arial"/>
          <w:sz w:val="22"/>
          <w:szCs w:val="22"/>
        </w:rPr>
        <w:t>microbialites</w:t>
      </w:r>
      <w:proofErr w:type="spellEnd"/>
      <w:r w:rsidRPr="00905273">
        <w:rPr>
          <w:rFonts w:ascii="Arial" w:hAnsi="Arial" w:cs="Arial"/>
          <w:sz w:val="22"/>
          <w:szCs w:val="22"/>
        </w:rPr>
        <w:t xml:space="preserve"> from </w:t>
      </w:r>
      <w:proofErr w:type="spellStart"/>
      <w:r w:rsidRPr="00905273">
        <w:rPr>
          <w:rFonts w:ascii="Arial" w:hAnsi="Arial" w:cs="Arial"/>
          <w:sz w:val="22"/>
          <w:szCs w:val="22"/>
        </w:rPr>
        <w:t>Highborne</w:t>
      </w:r>
      <w:proofErr w:type="spellEnd"/>
      <w:r w:rsidRPr="00905273">
        <w:rPr>
          <w:rFonts w:ascii="Arial" w:hAnsi="Arial" w:cs="Arial"/>
          <w:sz w:val="22"/>
          <w:szCs w:val="22"/>
        </w:rPr>
        <w:t xml:space="preserve"> Cay, Bahamas, and Hamelin Pool (Shark Bay), Australia. The ISME Journal, 8(2), 418.</w:t>
      </w:r>
    </w:p>
    <w:p w14:paraId="0D11FA7C" w14:textId="5B363723" w:rsidR="00A86F60" w:rsidRPr="00905273" w:rsidRDefault="00342710"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clarified the statement to refer to </w:t>
      </w:r>
      <w:r w:rsidRPr="00AE7A3A">
        <w:rPr>
          <w:rFonts w:ascii="Arial" w:hAnsi="Arial" w:cs="Arial"/>
          <w:i/>
          <w:color w:val="0070C0"/>
          <w:sz w:val="22"/>
          <w:szCs w:val="22"/>
        </w:rPr>
        <w:t>shotgun</w:t>
      </w:r>
      <w:r w:rsidRPr="00905273">
        <w:rPr>
          <w:rFonts w:ascii="Arial" w:hAnsi="Arial" w:cs="Arial"/>
          <w:color w:val="0070C0"/>
          <w:sz w:val="22"/>
          <w:szCs w:val="22"/>
        </w:rPr>
        <w:t xml:space="preserve"> metatranscriptomics, for which our study is the first in a natural </w:t>
      </w:r>
      <w:r w:rsidR="00A86F60" w:rsidRPr="00905273">
        <w:rPr>
          <w:rFonts w:ascii="Arial" w:hAnsi="Arial" w:cs="Arial"/>
          <w:color w:val="0070C0"/>
          <w:sz w:val="22"/>
          <w:szCs w:val="22"/>
        </w:rPr>
        <w:t xml:space="preserve">halophilic or endolithic </w:t>
      </w:r>
      <w:r w:rsidRPr="00905273">
        <w:rPr>
          <w:rFonts w:ascii="Arial" w:hAnsi="Arial" w:cs="Arial"/>
          <w:color w:val="0070C0"/>
          <w:sz w:val="22"/>
          <w:szCs w:val="22"/>
        </w:rPr>
        <w:t xml:space="preserve">environment, and included the suggested citation when discussing past amplicon-based metatranscriptomic research into halophilic Eukaryotes. </w:t>
      </w:r>
    </w:p>
    <w:p w14:paraId="202D8347" w14:textId="77777777" w:rsidR="00A86F60" w:rsidRPr="00905273" w:rsidRDefault="00A86F60" w:rsidP="00342710">
      <w:pPr>
        <w:tabs>
          <w:tab w:val="left" w:pos="6660"/>
        </w:tabs>
        <w:snapToGrid w:val="0"/>
        <w:spacing w:after="120" w:line="280" w:lineRule="exact"/>
        <w:rPr>
          <w:rFonts w:ascii="Arial" w:hAnsi="Arial" w:cs="Arial"/>
          <w:sz w:val="22"/>
          <w:szCs w:val="22"/>
        </w:rPr>
      </w:pPr>
    </w:p>
    <w:p w14:paraId="5618280D" w14:textId="208F0F9B" w:rsidR="00342710" w:rsidRPr="00905273" w:rsidRDefault="00342710"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Minor Comments</w:t>
      </w:r>
    </w:p>
    <w:p w14:paraId="2B567863" w14:textId="49EE2756" w:rsidR="00837ED2"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apologized for submitting a MS that did not conform to the format and standards of EMI. We made the change and corrected the mistak</w:t>
      </w:r>
      <w:r w:rsidR="000355CA">
        <w:rPr>
          <w:rFonts w:ascii="Arial" w:hAnsi="Arial" w:cs="Arial"/>
          <w:color w:val="0070C0"/>
          <w:sz w:val="22"/>
          <w:szCs w:val="22"/>
        </w:rPr>
        <w:t>es pointed out by this reviewer</w:t>
      </w:r>
      <w:r w:rsidRPr="00905273">
        <w:rPr>
          <w:rFonts w:ascii="Arial" w:hAnsi="Arial" w:cs="Arial"/>
          <w:color w:val="0070C0"/>
          <w:sz w:val="22"/>
          <w:szCs w:val="22"/>
        </w:rPr>
        <w:t xml:space="preserve"> and made great efforts in proof-reading the MS.</w:t>
      </w:r>
    </w:p>
    <w:p w14:paraId="77C56C50"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1. There were extensive formatting issues associated with the references. It would seem that the Environmental Microbiology formatting was not used. For example, when more than two authors are present then “et al.,” should be used (in italics). There were several instances where all the last names of more than two were listed (examples include but not limited to lines 63, 71, 80, 93….). Also, in several cases, the first initial of the author was included (e.g. line 87, 98, 545), none of the ‘et al.’ used were in italics. When multiple references were cited, often the years did not go in chronological order. It is suggested that the Environmental Microbiology output style be downloaded and used for your citation manager (e.g. Endnote) so that the citations are corrected.</w:t>
      </w:r>
    </w:p>
    <w:p w14:paraId="6BD920FC" w14:textId="11F518A2" w:rsidR="00342710" w:rsidRPr="00905273" w:rsidRDefault="00342710"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lastRenderedPageBreak/>
        <w:t>Acknowledged and fixed</w:t>
      </w:r>
    </w:p>
    <w:p w14:paraId="5F4A92A2" w14:textId="6CC88446"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2. The order of the figures in the supplemental material was not presented in the order discussed. Figure S1 was actually the last supplemental figures mentioned in the text. Another example was that Figure S3C, D was discussed before S3A, B (lines 183-185). I might also recommend organizing the panels of the figures as you discuss them. For example, in the figure legend, you describe panel C before B. </w:t>
      </w:r>
    </w:p>
    <w:p w14:paraId="63876C03" w14:textId="398960D7"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w:t>
      </w:r>
    </w:p>
    <w:p w14:paraId="4B3891C0" w14:textId="5C618385"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3. In general, it is recommended to run the paper through the program grammarly.com (or something equivalent to catch some of these smaller writing and grammar issues). Also, spaces between numbers and units are needed throughout the manuscript. </w:t>
      </w:r>
    </w:p>
    <w:p w14:paraId="23FF5F28" w14:textId="7D958AF0" w:rsidR="00837ED2"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did and are now routinely using </w:t>
      </w:r>
      <w:proofErr w:type="spellStart"/>
      <w:r w:rsidRPr="00905273">
        <w:rPr>
          <w:rFonts w:ascii="Arial" w:hAnsi="Arial" w:cs="Arial"/>
          <w:color w:val="0070C0"/>
          <w:sz w:val="22"/>
          <w:szCs w:val="22"/>
        </w:rPr>
        <w:t>Grammarly</w:t>
      </w:r>
      <w:proofErr w:type="spellEnd"/>
      <w:r w:rsidRPr="00905273">
        <w:rPr>
          <w:rFonts w:ascii="Arial" w:hAnsi="Arial" w:cs="Arial"/>
          <w:color w:val="0070C0"/>
          <w:sz w:val="22"/>
          <w:szCs w:val="22"/>
        </w:rPr>
        <w:t>.</w:t>
      </w:r>
    </w:p>
    <w:p w14:paraId="2BA8C81E" w14:textId="6D000216"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4. Typically, numbers less than 10 are spelled out (unless they are associated with a unit). For example, in lines 518, 519, 526, the numbers should be spelled out as they are not associated with units and are below 10.</w:t>
      </w:r>
    </w:p>
    <w:p w14:paraId="345CEB39" w14:textId="2362FE21" w:rsidR="00837ED2"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w:t>
      </w:r>
    </w:p>
    <w:p w14:paraId="051203F7"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5. In general, several abbreviations in the figure legends are not spelled out in the legends. For </w:t>
      </w:r>
      <w:proofErr w:type="gramStart"/>
      <w:r w:rsidRPr="00905273">
        <w:rPr>
          <w:rFonts w:ascii="Arial" w:hAnsi="Arial" w:cs="Arial"/>
          <w:sz w:val="22"/>
          <w:szCs w:val="22"/>
        </w:rPr>
        <w:t>example</w:t>
      </w:r>
      <w:proofErr w:type="gramEnd"/>
      <w:r w:rsidRPr="00905273">
        <w:rPr>
          <w:rFonts w:ascii="Arial" w:hAnsi="Arial" w:cs="Arial"/>
          <w:sz w:val="22"/>
          <w:szCs w:val="22"/>
        </w:rPr>
        <w:t xml:space="preserve"> in Figure S2, there is no descriptor on the color legend. What does 1.5 mean? Is that fold change as if it is transcripts per million as the figure legend suggests? In general, abbreviations such as MAG or TPM need to be spelled out to help the readers. Also in Figure S2, what does the T17 mean for all the labels and the other numbers?</w:t>
      </w:r>
    </w:p>
    <w:p w14:paraId="1F2EBEC6" w14:textId="5067DE1D"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Fixed. The T17 in Fig. S2 corresponds to the unique identifier </w:t>
      </w:r>
      <w:r w:rsidR="00C13AD3">
        <w:rPr>
          <w:rFonts w:ascii="Arial" w:hAnsi="Arial" w:cs="Arial"/>
          <w:color w:val="0070C0"/>
          <w:sz w:val="22"/>
          <w:szCs w:val="22"/>
        </w:rPr>
        <w:t>for</w:t>
      </w:r>
      <w:r w:rsidR="00C13AD3" w:rsidRPr="00905273">
        <w:rPr>
          <w:rFonts w:ascii="Arial" w:hAnsi="Arial" w:cs="Arial"/>
          <w:color w:val="0070C0"/>
          <w:sz w:val="22"/>
          <w:szCs w:val="22"/>
        </w:rPr>
        <w:t xml:space="preserve"> </w:t>
      </w:r>
      <w:r w:rsidRPr="00905273">
        <w:rPr>
          <w:rFonts w:ascii="Arial" w:hAnsi="Arial" w:cs="Arial"/>
          <w:color w:val="0070C0"/>
          <w:sz w:val="22"/>
          <w:szCs w:val="22"/>
        </w:rPr>
        <w:t>the project – these are the exact names of the MAGs, as submitted for annotation, and we would prefer not to change them. We clarified this in the legend.</w:t>
      </w:r>
    </w:p>
    <w:p w14:paraId="5F597391" w14:textId="2FA8CD23"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6. The font size of Figures 1, 2 and 3 was rather small and should be increased. Even at 200% magnification, it was difficult to read and if published it would be very difficult to read when in print. Typically, the instructions to authors indicate a minimum font size of 6 </w:t>
      </w:r>
      <w:proofErr w:type="spellStart"/>
      <w:r w:rsidRPr="00905273">
        <w:rPr>
          <w:rFonts w:ascii="Arial" w:hAnsi="Arial" w:cs="Arial"/>
          <w:sz w:val="22"/>
          <w:szCs w:val="22"/>
        </w:rPr>
        <w:t>pt</w:t>
      </w:r>
      <w:proofErr w:type="spellEnd"/>
      <w:r w:rsidRPr="00905273">
        <w:rPr>
          <w:rFonts w:ascii="Arial" w:hAnsi="Arial" w:cs="Arial"/>
          <w:sz w:val="22"/>
          <w:szCs w:val="22"/>
        </w:rPr>
        <w:t xml:space="preserve"> should be used.</w:t>
      </w:r>
    </w:p>
    <w:p w14:paraId="05B36004" w14:textId="0309F3F3"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Fixed.</w:t>
      </w:r>
    </w:p>
    <w:p w14:paraId="6E34ACF4" w14:textId="53DD51C1"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7. Suggestion: Lines 401-403: The discussion about differences in cyanobacterial metagenome and metatranscriptome has been previously published and discussed in microbial mats as well if you want to provide a mat example.</w:t>
      </w:r>
    </w:p>
    <w:p w14:paraId="75DBF157" w14:textId="77777777" w:rsidR="00342710" w:rsidRPr="00905273" w:rsidRDefault="00342710" w:rsidP="00342710">
      <w:pPr>
        <w:tabs>
          <w:tab w:val="left" w:pos="6660"/>
        </w:tabs>
        <w:snapToGrid w:val="0"/>
        <w:spacing w:after="120" w:line="280" w:lineRule="exact"/>
        <w:rPr>
          <w:rFonts w:ascii="Arial" w:hAnsi="Arial" w:cs="Arial"/>
          <w:sz w:val="22"/>
          <w:szCs w:val="22"/>
        </w:rPr>
      </w:pPr>
      <w:proofErr w:type="spellStart"/>
      <w:r w:rsidRPr="00905273">
        <w:rPr>
          <w:rFonts w:ascii="Arial" w:hAnsi="Arial" w:cs="Arial"/>
          <w:sz w:val="22"/>
          <w:szCs w:val="22"/>
        </w:rPr>
        <w:t>Mobberley</w:t>
      </w:r>
      <w:proofErr w:type="spellEnd"/>
      <w:r w:rsidRPr="00905273">
        <w:rPr>
          <w:rFonts w:ascii="Arial" w:hAnsi="Arial" w:cs="Arial"/>
          <w:sz w:val="22"/>
          <w:szCs w:val="22"/>
        </w:rPr>
        <w:t xml:space="preserve">, J. M., et al., (2015). Inner workings of </w:t>
      </w:r>
      <w:proofErr w:type="spellStart"/>
      <w:r w:rsidRPr="00905273">
        <w:rPr>
          <w:rFonts w:ascii="Arial" w:hAnsi="Arial" w:cs="Arial"/>
          <w:sz w:val="22"/>
          <w:szCs w:val="22"/>
        </w:rPr>
        <w:t>thrombolites</w:t>
      </w:r>
      <w:proofErr w:type="spellEnd"/>
      <w:r w:rsidRPr="00905273">
        <w:rPr>
          <w:rFonts w:ascii="Arial" w:hAnsi="Arial" w:cs="Arial"/>
          <w:sz w:val="22"/>
          <w:szCs w:val="22"/>
        </w:rPr>
        <w:t>: spatial gradients of metabolic activity as revealed by metatranscriptome profiling. Scientific reports, 5, 12601.</w:t>
      </w:r>
    </w:p>
    <w:p w14:paraId="0B4C4CAC" w14:textId="540FA0AA" w:rsidR="00342710" w:rsidRPr="00905273" w:rsidRDefault="00837ED2" w:rsidP="00342710">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lastRenderedPageBreak/>
        <w:t>This was added in the discussion as well.</w:t>
      </w:r>
    </w:p>
    <w:p w14:paraId="6CD358FE" w14:textId="77777777" w:rsidR="00A86F60" w:rsidRPr="00905273" w:rsidRDefault="00A86F60" w:rsidP="00342710">
      <w:pPr>
        <w:tabs>
          <w:tab w:val="left" w:pos="6660"/>
        </w:tabs>
        <w:snapToGrid w:val="0"/>
        <w:spacing w:after="120" w:line="280" w:lineRule="exact"/>
        <w:rPr>
          <w:rFonts w:ascii="Arial" w:hAnsi="Arial" w:cs="Arial"/>
          <w:b/>
          <w:bCs/>
          <w:sz w:val="22"/>
          <w:szCs w:val="22"/>
        </w:rPr>
      </w:pPr>
    </w:p>
    <w:p w14:paraId="09262147" w14:textId="502FC7C5"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b/>
          <w:bCs/>
          <w:sz w:val="22"/>
          <w:szCs w:val="22"/>
        </w:rPr>
        <w:t>Additional suggestions</w:t>
      </w:r>
      <w:r w:rsidRPr="00905273">
        <w:rPr>
          <w:rFonts w:ascii="Arial" w:hAnsi="Arial" w:cs="Arial"/>
          <w:sz w:val="22"/>
          <w:szCs w:val="22"/>
        </w:rPr>
        <w:t>:</w:t>
      </w:r>
      <w:r w:rsidR="00837ED2" w:rsidRPr="00905273">
        <w:rPr>
          <w:rFonts w:ascii="Arial" w:hAnsi="Arial" w:cs="Arial"/>
          <w:sz w:val="22"/>
          <w:szCs w:val="22"/>
        </w:rPr>
        <w:t xml:space="preserve"> </w:t>
      </w:r>
      <w:r w:rsidR="00837ED2" w:rsidRPr="00905273">
        <w:rPr>
          <w:rFonts w:ascii="Arial" w:hAnsi="Arial" w:cs="Arial"/>
          <w:color w:val="0070C0"/>
          <w:sz w:val="22"/>
          <w:szCs w:val="22"/>
        </w:rPr>
        <w:t>Done</w:t>
      </w:r>
    </w:p>
    <w:p w14:paraId="16D75C83"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24 – suggest removing “already”</w:t>
      </w:r>
    </w:p>
    <w:p w14:paraId="5F04DE83"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26 – should be “performed”</w:t>
      </w:r>
    </w:p>
    <w:p w14:paraId="58D92805"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Line 34 – in my copy the sentence was in blue, perhaps change to black </w:t>
      </w:r>
    </w:p>
    <w:p w14:paraId="1DE13F41"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56 – should be “gives” as metatranscriptome is the subject.</w:t>
      </w:r>
    </w:p>
    <w:p w14:paraId="6544689E"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106 – reference is needed at the end of this statement, but this result could be a product of the time of day when this sample was collected.</w:t>
      </w:r>
    </w:p>
    <w:p w14:paraId="0C6E6498"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133 – end of the sentence “within then” seems to be missing part of the sentence.</w:t>
      </w:r>
    </w:p>
    <w:p w14:paraId="0215E3FA"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143 – eukaryotic should be in lowercase “Eukarya” is the domain name.</w:t>
      </w:r>
    </w:p>
    <w:p w14:paraId="1CD7AF9C"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220 – recommended adding the location of Lake Tyrell in Australia as readers might not be familiar with this location.</w:t>
      </w:r>
    </w:p>
    <w:p w14:paraId="1978B996"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499 – comma needed after “Here” (again running this through grammarly.com will help catch these issues).</w:t>
      </w:r>
    </w:p>
    <w:p w14:paraId="477465AA" w14:textId="77777777" w:rsidR="00342710" w:rsidRPr="00905273" w:rsidRDefault="00342710" w:rsidP="00342710">
      <w:pPr>
        <w:tabs>
          <w:tab w:val="left" w:pos="6660"/>
        </w:tabs>
        <w:snapToGrid w:val="0"/>
        <w:spacing w:after="120" w:line="280" w:lineRule="exact"/>
        <w:rPr>
          <w:rFonts w:ascii="Arial" w:hAnsi="Arial" w:cs="Arial"/>
          <w:sz w:val="22"/>
          <w:szCs w:val="22"/>
        </w:rPr>
      </w:pPr>
      <w:r w:rsidRPr="00905273">
        <w:rPr>
          <w:rFonts w:ascii="Arial" w:hAnsi="Arial" w:cs="Arial"/>
          <w:sz w:val="22"/>
          <w:szCs w:val="22"/>
        </w:rPr>
        <w:t>Line 537 – recommended not starting a sentence with a number. If one has to start a sentence with a number, then the number needs to be spelled out.</w:t>
      </w:r>
    </w:p>
    <w:p w14:paraId="520AF411" w14:textId="09420406" w:rsidR="003D2F3D" w:rsidRPr="00905273" w:rsidRDefault="003D2F3D" w:rsidP="003D2F3D">
      <w:pPr>
        <w:tabs>
          <w:tab w:val="left" w:pos="6660"/>
        </w:tabs>
        <w:snapToGrid w:val="0"/>
        <w:spacing w:after="120" w:line="280" w:lineRule="exact"/>
        <w:rPr>
          <w:rFonts w:ascii="Arial" w:hAnsi="Arial" w:cs="Arial"/>
          <w:sz w:val="22"/>
          <w:szCs w:val="22"/>
        </w:rPr>
      </w:pPr>
    </w:p>
    <w:p w14:paraId="13AF5153" w14:textId="77777777" w:rsidR="00905273" w:rsidRPr="00905273" w:rsidRDefault="00905273">
      <w:pPr>
        <w:rPr>
          <w:rFonts w:ascii="Arial" w:hAnsi="Arial" w:cs="Arial"/>
          <w:b/>
          <w:bCs/>
          <w:sz w:val="22"/>
          <w:szCs w:val="22"/>
        </w:rPr>
      </w:pPr>
      <w:r w:rsidRPr="00905273">
        <w:rPr>
          <w:rFonts w:ascii="Arial" w:hAnsi="Arial" w:cs="Arial"/>
          <w:b/>
          <w:bCs/>
          <w:sz w:val="22"/>
          <w:szCs w:val="22"/>
        </w:rPr>
        <w:br w:type="page"/>
      </w:r>
    </w:p>
    <w:p w14:paraId="2A05618F" w14:textId="7408E111" w:rsidR="00253ADA" w:rsidRPr="00905273" w:rsidRDefault="00253ADA"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lastRenderedPageBreak/>
        <w:t>REVIEWER 2</w:t>
      </w:r>
    </w:p>
    <w:p w14:paraId="6191FB7A" w14:textId="4CED1D2D"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Although the study is novel and the results interesting, the manuscript needs significant reorganization to improve readability, and considerable minor improvements to language and grammar.  From the quality of the writing I find it extremely doubtful that all authors read the final version of the manuscript.  I’ve documented a few examples of the language issues below, but only a few examples.</w:t>
      </w:r>
    </w:p>
    <w:p w14:paraId="5FC00224" w14:textId="16E7F673" w:rsidR="00AE6B81" w:rsidRPr="00905273" w:rsidRDefault="00AE6B81" w:rsidP="00AE6B81">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We apologize for submitting a MS that did not conform to the format and standards of EMI. We made great efforts in proof-reading this new version of the MS and used </w:t>
      </w:r>
      <w:proofErr w:type="spellStart"/>
      <w:r w:rsidRPr="00905273">
        <w:rPr>
          <w:rFonts w:ascii="Arial" w:hAnsi="Arial" w:cs="Arial"/>
          <w:color w:val="0070C0"/>
          <w:sz w:val="22"/>
          <w:szCs w:val="22"/>
        </w:rPr>
        <w:t>Grammarly</w:t>
      </w:r>
      <w:proofErr w:type="spellEnd"/>
      <w:r w:rsidRPr="00905273">
        <w:rPr>
          <w:rFonts w:ascii="Arial" w:hAnsi="Arial" w:cs="Arial"/>
          <w:color w:val="0070C0"/>
          <w:sz w:val="22"/>
          <w:szCs w:val="22"/>
        </w:rPr>
        <w:t xml:space="preserve"> as a final editing tool.</w:t>
      </w:r>
    </w:p>
    <w:p w14:paraId="3F85332B" w14:textId="77777777" w:rsidR="00905273" w:rsidRPr="00905273" w:rsidRDefault="00905273" w:rsidP="00AE6B81">
      <w:pPr>
        <w:tabs>
          <w:tab w:val="left" w:pos="6660"/>
        </w:tabs>
        <w:snapToGrid w:val="0"/>
        <w:spacing w:after="120" w:line="280" w:lineRule="exact"/>
        <w:rPr>
          <w:rFonts w:ascii="Arial" w:hAnsi="Arial" w:cs="Arial"/>
          <w:color w:val="0070C0"/>
          <w:sz w:val="22"/>
          <w:szCs w:val="22"/>
        </w:rPr>
      </w:pPr>
    </w:p>
    <w:p w14:paraId="3869695D" w14:textId="0CB1E321" w:rsidR="00253ADA" w:rsidRPr="00905273" w:rsidRDefault="00253ADA"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Suggested major revisions:</w:t>
      </w:r>
    </w:p>
    <w:p w14:paraId="3EFBD9CB" w14:textId="5BE652CC"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Reorganize the manuscript to improve flow and readability.  Right now the reader bounces back and forth between the different components of the community, and the different analyses.  It’s hard to see the big picture or appreciate the key points.</w:t>
      </w:r>
    </w:p>
    <w:p w14:paraId="3AA9B4E0" w14:textId="689EC483" w:rsidR="00AE6B81" w:rsidRPr="00905273" w:rsidRDefault="00AE6B81"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re-organized the manuscript, in particularly the results section, to improve the flow and to underline better or key findings.</w:t>
      </w:r>
    </w:p>
    <w:p w14:paraId="5EDF25BF" w14:textId="2DE5D3FF"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The authors need to emphasize that transcripts are not an indicator of activity.  For example, the transcriptome can be frozen in time in (e.g.) hypersaline environments.</w:t>
      </w:r>
    </w:p>
    <w:p w14:paraId="6502A185" w14:textId="3BC0F080" w:rsidR="00AE6B81" w:rsidRPr="00905273" w:rsidRDefault="00AE6B81"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This is a very good point and we made sure to address it in the opening paragraph</w:t>
      </w:r>
      <w:r w:rsidR="002C16D3">
        <w:rPr>
          <w:rFonts w:ascii="Arial" w:hAnsi="Arial" w:cs="Arial"/>
          <w:color w:val="0070C0"/>
          <w:sz w:val="22"/>
          <w:szCs w:val="22"/>
        </w:rPr>
        <w:t>s</w:t>
      </w:r>
      <w:r w:rsidRPr="00905273">
        <w:rPr>
          <w:rFonts w:ascii="Arial" w:hAnsi="Arial" w:cs="Arial"/>
          <w:color w:val="0070C0"/>
          <w:sz w:val="22"/>
          <w:szCs w:val="22"/>
        </w:rPr>
        <w:t xml:space="preserve"> of the introduction to avoid any confusion.</w:t>
      </w:r>
    </w:p>
    <w:p w14:paraId="31B80AE5" w14:textId="13B15CE1"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One of the major conclusions of the paper – that the observed eukaryote might play an outsized role in carbon fixation in the environment despite low abundance – contradicts earlier statements that the high transcript numbers associated with this community member can be explained by high basal metabolism and large cell volume (line 422).</w:t>
      </w:r>
    </w:p>
    <w:p w14:paraId="1644DCC3" w14:textId="122559C3" w:rsidR="00AE6B81" w:rsidRPr="00905273" w:rsidRDefault="00AE6B81"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The cell size and other factors discussed in the paper do likely explain the high transcript count, however</w:t>
      </w:r>
      <w:r w:rsidR="000355CA">
        <w:rPr>
          <w:rFonts w:ascii="Arial" w:hAnsi="Arial" w:cs="Arial"/>
          <w:color w:val="0070C0"/>
          <w:sz w:val="22"/>
          <w:szCs w:val="22"/>
        </w:rPr>
        <w:t>,</w:t>
      </w:r>
      <w:r w:rsidRPr="00905273">
        <w:rPr>
          <w:rFonts w:ascii="Arial" w:hAnsi="Arial" w:cs="Arial"/>
          <w:color w:val="0070C0"/>
          <w:sz w:val="22"/>
          <w:szCs w:val="22"/>
        </w:rPr>
        <w:t xml:space="preserve"> this does not lessen the finding that the alga produces the vast majority of the community’s photosynthetic transcripts and fixes significant amounts of carbon. We added a clarifying statement explaining this in the discussion.</w:t>
      </w:r>
    </w:p>
    <w:p w14:paraId="7C86CC5A" w14:textId="77777777"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       Organelle genomes are certainly available for at least O. </w:t>
      </w:r>
      <w:proofErr w:type="spellStart"/>
      <w:r w:rsidRPr="00905273">
        <w:rPr>
          <w:rFonts w:ascii="Arial" w:hAnsi="Arial" w:cs="Arial"/>
          <w:sz w:val="22"/>
          <w:szCs w:val="22"/>
        </w:rPr>
        <w:t>tauri</w:t>
      </w:r>
      <w:proofErr w:type="spellEnd"/>
      <w:r w:rsidRPr="00905273">
        <w:rPr>
          <w:rFonts w:ascii="Arial" w:hAnsi="Arial" w:cs="Arial"/>
          <w:sz w:val="22"/>
          <w:szCs w:val="22"/>
        </w:rPr>
        <w:t xml:space="preserve"> (line 238).</w:t>
      </w:r>
    </w:p>
    <w:p w14:paraId="5A5A9EBE" w14:textId="3DF157A5" w:rsidR="00253ADA" w:rsidRPr="00905273" w:rsidRDefault="00C27A13"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 xml:space="preserve">Thank you for pointing this out. We added </w:t>
      </w:r>
      <w:r w:rsidR="000355CA">
        <w:rPr>
          <w:rFonts w:ascii="Arial" w:hAnsi="Arial" w:cs="Arial"/>
          <w:color w:val="0070C0"/>
          <w:sz w:val="22"/>
          <w:szCs w:val="22"/>
        </w:rPr>
        <w:t>appropriate</w:t>
      </w:r>
      <w:r w:rsidRPr="00905273">
        <w:rPr>
          <w:rFonts w:ascii="Arial" w:hAnsi="Arial" w:cs="Arial"/>
          <w:color w:val="0070C0"/>
          <w:sz w:val="22"/>
          <w:szCs w:val="22"/>
        </w:rPr>
        <w:t xml:space="preserve"> comparisons and references to the manuscript.</w:t>
      </w:r>
    </w:p>
    <w:p w14:paraId="6188B736" w14:textId="77777777" w:rsidR="00253ADA" w:rsidRPr="00905273" w:rsidRDefault="00253ADA" w:rsidP="00AE7A3A">
      <w:pPr>
        <w:tabs>
          <w:tab w:val="left" w:pos="6660"/>
        </w:tabs>
        <w:snapToGrid w:val="0"/>
        <w:spacing w:after="120" w:line="280" w:lineRule="exact"/>
        <w:outlineLvl w:val="0"/>
        <w:rPr>
          <w:rFonts w:ascii="Arial" w:hAnsi="Arial" w:cs="Arial"/>
          <w:b/>
          <w:bCs/>
          <w:sz w:val="22"/>
          <w:szCs w:val="22"/>
        </w:rPr>
      </w:pPr>
      <w:r w:rsidRPr="00905273">
        <w:rPr>
          <w:rFonts w:ascii="Arial" w:hAnsi="Arial" w:cs="Arial"/>
          <w:b/>
          <w:bCs/>
          <w:sz w:val="22"/>
          <w:szCs w:val="22"/>
        </w:rPr>
        <w:t>Suggested minor revisions:</w:t>
      </w:r>
    </w:p>
    <w:p w14:paraId="54E98ACD" w14:textId="779E1DE1"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lastRenderedPageBreak/>
        <w:t xml:space="preserve">•       The whole first paragraph seems unnecessary.  The novelty of this study is </w:t>
      </w:r>
      <w:proofErr w:type="gramStart"/>
      <w:r w:rsidRPr="00905273">
        <w:rPr>
          <w:rFonts w:ascii="Arial" w:hAnsi="Arial" w:cs="Arial"/>
          <w:sz w:val="22"/>
          <w:szCs w:val="22"/>
        </w:rPr>
        <w:t>it’s</w:t>
      </w:r>
      <w:proofErr w:type="gramEnd"/>
      <w:r w:rsidRPr="00905273">
        <w:rPr>
          <w:rFonts w:ascii="Arial" w:hAnsi="Arial" w:cs="Arial"/>
          <w:sz w:val="22"/>
          <w:szCs w:val="22"/>
        </w:rPr>
        <w:t xml:space="preserve"> interrogation of halite nodule communities, so start with a description of those and why it’s important to understand them.</w:t>
      </w:r>
    </w:p>
    <w:p w14:paraId="47CF9247" w14:textId="6EBC2B8E" w:rsidR="00905273" w:rsidRPr="00905273" w:rsidRDefault="00905273" w:rsidP="00253ADA">
      <w:pPr>
        <w:tabs>
          <w:tab w:val="left" w:pos="6660"/>
        </w:tabs>
        <w:snapToGrid w:val="0"/>
        <w:spacing w:after="120" w:line="280" w:lineRule="exact"/>
        <w:rPr>
          <w:rFonts w:ascii="Arial" w:hAnsi="Arial" w:cs="Arial"/>
          <w:sz w:val="22"/>
          <w:szCs w:val="22"/>
        </w:rPr>
      </w:pPr>
      <w:r w:rsidRPr="00905273">
        <w:rPr>
          <w:rFonts w:ascii="Arial" w:hAnsi="Arial" w:cs="Arial"/>
          <w:color w:val="0070C0"/>
          <w:sz w:val="22"/>
          <w:szCs w:val="22"/>
        </w:rPr>
        <w:t xml:space="preserve">We </w:t>
      </w:r>
      <w:r w:rsidR="003B017D">
        <w:rPr>
          <w:rFonts w:ascii="Arial" w:hAnsi="Arial" w:cs="Arial"/>
          <w:color w:val="0070C0"/>
          <w:sz w:val="22"/>
          <w:szCs w:val="22"/>
        </w:rPr>
        <w:t xml:space="preserve">whole heartily agree with this statement and have </w:t>
      </w:r>
      <w:r w:rsidRPr="00905273">
        <w:rPr>
          <w:rFonts w:ascii="Arial" w:hAnsi="Arial" w:cs="Arial"/>
          <w:color w:val="0070C0"/>
          <w:sz w:val="22"/>
          <w:szCs w:val="22"/>
        </w:rPr>
        <w:t>rearranged the introduction to reflect the primary novelty of this study.</w:t>
      </w:r>
    </w:p>
    <w:p w14:paraId="1E7EC1CD" w14:textId="5612FABC"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In the introduction the halite crystal environment seems to be confused with the classic endolithic environment.  Yes, halite nodules are rocks, but they differ in really important ways from quartz rocks or other endolithic environments.  They are far more porous, have large and well defined crystals (and thus boundaries), and, most importantly, are formed through evaporative processes.  This has a huge impact on the interior bio-physio-</w:t>
      </w:r>
      <w:proofErr w:type="spellStart"/>
      <w:r w:rsidRPr="00905273">
        <w:rPr>
          <w:rFonts w:ascii="Arial" w:hAnsi="Arial" w:cs="Arial"/>
          <w:sz w:val="22"/>
          <w:szCs w:val="22"/>
        </w:rPr>
        <w:t>chemico</w:t>
      </w:r>
      <w:proofErr w:type="spellEnd"/>
      <w:r w:rsidRPr="00905273">
        <w:rPr>
          <w:rFonts w:ascii="Arial" w:hAnsi="Arial" w:cs="Arial"/>
          <w:sz w:val="22"/>
          <w:szCs w:val="22"/>
        </w:rPr>
        <w:t xml:space="preserve"> environment.</w:t>
      </w:r>
    </w:p>
    <w:p w14:paraId="5849A2A3" w14:textId="536C279F" w:rsidR="00905273" w:rsidRPr="00905273" w:rsidRDefault="00C27A13"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We respectively disagree with this reviewer; halite nodule</w:t>
      </w:r>
      <w:r w:rsidR="000355CA">
        <w:rPr>
          <w:rFonts w:ascii="Arial" w:hAnsi="Arial" w:cs="Arial"/>
          <w:color w:val="0070C0"/>
          <w:sz w:val="22"/>
          <w:szCs w:val="22"/>
        </w:rPr>
        <w:t>s</w:t>
      </w:r>
      <w:r w:rsidRPr="00905273">
        <w:rPr>
          <w:rFonts w:ascii="Arial" w:hAnsi="Arial" w:cs="Arial"/>
          <w:color w:val="0070C0"/>
          <w:sz w:val="22"/>
          <w:szCs w:val="22"/>
        </w:rPr>
        <w:t xml:space="preserve"> are evaporitic endoliths. While their substrate composition is unique, mostly </w:t>
      </w:r>
      <w:proofErr w:type="spellStart"/>
      <w:r w:rsidRPr="00905273">
        <w:rPr>
          <w:rFonts w:ascii="Arial" w:hAnsi="Arial" w:cs="Arial"/>
          <w:color w:val="0070C0"/>
          <w:sz w:val="22"/>
          <w:szCs w:val="22"/>
        </w:rPr>
        <w:t>NaCl</w:t>
      </w:r>
      <w:proofErr w:type="spellEnd"/>
      <w:r w:rsidRPr="00905273">
        <w:rPr>
          <w:rFonts w:ascii="Arial" w:hAnsi="Arial" w:cs="Arial"/>
          <w:color w:val="0070C0"/>
          <w:sz w:val="22"/>
          <w:szCs w:val="22"/>
        </w:rPr>
        <w:t xml:space="preserve">, there are considered an endolithic habitat to the same extent as other evaporitic substrates, such as gypsum, are considered endolithic habitats. </w:t>
      </w:r>
      <w:r w:rsidR="00D74CC8" w:rsidRPr="00905273">
        <w:rPr>
          <w:rFonts w:ascii="Arial" w:hAnsi="Arial" w:cs="Arial"/>
          <w:color w:val="0070C0"/>
          <w:sz w:val="22"/>
          <w:szCs w:val="22"/>
        </w:rPr>
        <w:t xml:space="preserve">In contrast, quartz </w:t>
      </w:r>
      <w:r w:rsidR="003B017D">
        <w:rPr>
          <w:rFonts w:ascii="Arial" w:hAnsi="Arial" w:cs="Arial"/>
          <w:color w:val="0070C0"/>
          <w:sz w:val="22"/>
          <w:szCs w:val="22"/>
        </w:rPr>
        <w:t>rocks are</w:t>
      </w:r>
      <w:r w:rsidR="00D74CC8" w:rsidRPr="00905273">
        <w:rPr>
          <w:rFonts w:ascii="Arial" w:hAnsi="Arial" w:cs="Arial"/>
          <w:color w:val="0070C0"/>
          <w:sz w:val="22"/>
          <w:szCs w:val="22"/>
        </w:rPr>
        <w:t xml:space="preserve"> only colonized on the bottom </w:t>
      </w:r>
      <w:r w:rsidR="003B017D">
        <w:rPr>
          <w:rFonts w:ascii="Arial" w:hAnsi="Arial" w:cs="Arial"/>
          <w:color w:val="0070C0"/>
          <w:sz w:val="22"/>
          <w:szCs w:val="22"/>
        </w:rPr>
        <w:t>and</w:t>
      </w:r>
      <w:r w:rsidR="00D74CC8" w:rsidRPr="00905273">
        <w:rPr>
          <w:rFonts w:ascii="Arial" w:hAnsi="Arial" w:cs="Arial"/>
          <w:color w:val="0070C0"/>
          <w:sz w:val="22"/>
          <w:szCs w:val="22"/>
        </w:rPr>
        <w:t xml:space="preserve">, </w:t>
      </w:r>
      <w:r w:rsidR="003B017D">
        <w:rPr>
          <w:rFonts w:ascii="Arial" w:hAnsi="Arial" w:cs="Arial"/>
          <w:color w:val="0070C0"/>
          <w:sz w:val="22"/>
          <w:szCs w:val="22"/>
        </w:rPr>
        <w:t xml:space="preserve">as such, are defined as </w:t>
      </w:r>
      <w:proofErr w:type="spellStart"/>
      <w:r w:rsidR="003B017D" w:rsidRPr="00905273">
        <w:rPr>
          <w:rFonts w:ascii="Arial" w:hAnsi="Arial" w:cs="Arial"/>
          <w:color w:val="0070C0"/>
          <w:sz w:val="22"/>
          <w:szCs w:val="22"/>
        </w:rPr>
        <w:t>hypolit</w:t>
      </w:r>
      <w:r w:rsidR="003B017D">
        <w:rPr>
          <w:rFonts w:ascii="Arial" w:hAnsi="Arial" w:cs="Arial"/>
          <w:color w:val="0070C0"/>
          <w:sz w:val="22"/>
          <w:szCs w:val="22"/>
        </w:rPr>
        <w:t>hic</w:t>
      </w:r>
      <w:proofErr w:type="spellEnd"/>
      <w:r w:rsidR="003B017D">
        <w:rPr>
          <w:rFonts w:ascii="Arial" w:hAnsi="Arial" w:cs="Arial"/>
          <w:color w:val="0070C0"/>
          <w:sz w:val="22"/>
          <w:szCs w:val="22"/>
        </w:rPr>
        <w:t xml:space="preserve"> environments</w:t>
      </w:r>
      <w:r w:rsidR="00D74CC8" w:rsidRPr="00905273">
        <w:rPr>
          <w:rFonts w:ascii="Arial" w:hAnsi="Arial" w:cs="Arial"/>
          <w:color w:val="0070C0"/>
          <w:sz w:val="22"/>
          <w:szCs w:val="22"/>
        </w:rPr>
        <w:t xml:space="preserve">. </w:t>
      </w:r>
      <w:r w:rsidRPr="00905273">
        <w:rPr>
          <w:rFonts w:ascii="Arial" w:hAnsi="Arial" w:cs="Arial"/>
          <w:color w:val="0070C0"/>
          <w:sz w:val="22"/>
          <w:szCs w:val="22"/>
        </w:rPr>
        <w:t xml:space="preserve">We </w:t>
      </w:r>
      <w:r w:rsidR="003B017D">
        <w:rPr>
          <w:rFonts w:ascii="Arial" w:hAnsi="Arial" w:cs="Arial"/>
          <w:color w:val="0070C0"/>
          <w:sz w:val="22"/>
          <w:szCs w:val="22"/>
        </w:rPr>
        <w:t xml:space="preserve">do </w:t>
      </w:r>
      <w:r w:rsidRPr="00905273">
        <w:rPr>
          <w:rFonts w:ascii="Arial" w:hAnsi="Arial" w:cs="Arial"/>
          <w:color w:val="0070C0"/>
          <w:sz w:val="22"/>
          <w:szCs w:val="22"/>
        </w:rPr>
        <w:t xml:space="preserve">agree </w:t>
      </w:r>
      <w:r w:rsidR="003B017D">
        <w:rPr>
          <w:rFonts w:ascii="Arial" w:hAnsi="Arial" w:cs="Arial"/>
          <w:color w:val="0070C0"/>
          <w:sz w:val="22"/>
          <w:szCs w:val="22"/>
        </w:rPr>
        <w:t xml:space="preserve">with this reviewer </w:t>
      </w:r>
      <w:r w:rsidRPr="00905273">
        <w:rPr>
          <w:rFonts w:ascii="Arial" w:hAnsi="Arial" w:cs="Arial"/>
          <w:color w:val="0070C0"/>
          <w:sz w:val="22"/>
          <w:szCs w:val="22"/>
        </w:rPr>
        <w:t>that th</w:t>
      </w:r>
      <w:r w:rsidR="003B017D">
        <w:rPr>
          <w:rFonts w:ascii="Arial" w:hAnsi="Arial" w:cs="Arial"/>
          <w:color w:val="0070C0"/>
          <w:sz w:val="22"/>
          <w:szCs w:val="22"/>
        </w:rPr>
        <w:t>e halite</w:t>
      </w:r>
      <w:r w:rsidRPr="00905273">
        <w:rPr>
          <w:rFonts w:ascii="Arial" w:hAnsi="Arial" w:cs="Arial"/>
          <w:color w:val="0070C0"/>
          <w:sz w:val="22"/>
          <w:szCs w:val="22"/>
        </w:rPr>
        <w:t xml:space="preserve"> </w:t>
      </w:r>
      <w:r w:rsidR="00D74CC8" w:rsidRPr="00905273">
        <w:rPr>
          <w:rFonts w:ascii="Arial" w:hAnsi="Arial" w:cs="Arial"/>
          <w:color w:val="0070C0"/>
          <w:sz w:val="22"/>
          <w:szCs w:val="22"/>
        </w:rPr>
        <w:t xml:space="preserve">endolithic environment is different than other </w:t>
      </w:r>
      <w:r w:rsidR="003B017D">
        <w:rPr>
          <w:rFonts w:ascii="Arial" w:hAnsi="Arial" w:cs="Arial"/>
          <w:color w:val="0070C0"/>
          <w:sz w:val="22"/>
          <w:szCs w:val="22"/>
        </w:rPr>
        <w:t xml:space="preserve">endolithic </w:t>
      </w:r>
      <w:r w:rsidR="00D74CC8" w:rsidRPr="00905273">
        <w:rPr>
          <w:rFonts w:ascii="Arial" w:hAnsi="Arial" w:cs="Arial"/>
          <w:color w:val="0070C0"/>
          <w:sz w:val="22"/>
          <w:szCs w:val="22"/>
        </w:rPr>
        <w:t>substrate</w:t>
      </w:r>
      <w:r w:rsidR="003B017D">
        <w:rPr>
          <w:rFonts w:ascii="Arial" w:hAnsi="Arial" w:cs="Arial"/>
          <w:color w:val="0070C0"/>
          <w:sz w:val="22"/>
          <w:szCs w:val="22"/>
        </w:rPr>
        <w:t>s</w:t>
      </w:r>
      <w:r w:rsidR="00D74CC8" w:rsidRPr="00905273">
        <w:rPr>
          <w:rFonts w:ascii="Arial" w:hAnsi="Arial" w:cs="Arial"/>
          <w:color w:val="0070C0"/>
          <w:sz w:val="22"/>
          <w:szCs w:val="22"/>
        </w:rPr>
        <w:t>, which is</w:t>
      </w:r>
      <w:r w:rsidR="003B017D">
        <w:rPr>
          <w:rFonts w:ascii="Arial" w:hAnsi="Arial" w:cs="Arial"/>
          <w:color w:val="0070C0"/>
          <w:sz w:val="22"/>
          <w:szCs w:val="22"/>
        </w:rPr>
        <w:t>,</w:t>
      </w:r>
      <w:r w:rsidR="00D74CC8" w:rsidRPr="00905273">
        <w:rPr>
          <w:rFonts w:ascii="Arial" w:hAnsi="Arial" w:cs="Arial"/>
          <w:color w:val="0070C0"/>
          <w:sz w:val="22"/>
          <w:szCs w:val="22"/>
        </w:rPr>
        <w:t xml:space="preserve"> of course</w:t>
      </w:r>
      <w:r w:rsidR="003B017D">
        <w:rPr>
          <w:rFonts w:ascii="Arial" w:hAnsi="Arial" w:cs="Arial"/>
          <w:color w:val="0070C0"/>
          <w:sz w:val="22"/>
          <w:szCs w:val="22"/>
        </w:rPr>
        <w:t>,</w:t>
      </w:r>
      <w:r w:rsidR="00D74CC8" w:rsidRPr="00905273">
        <w:rPr>
          <w:rFonts w:ascii="Arial" w:hAnsi="Arial" w:cs="Arial"/>
          <w:color w:val="0070C0"/>
          <w:sz w:val="22"/>
          <w:szCs w:val="22"/>
        </w:rPr>
        <w:t xml:space="preserve"> reflected by a microbiome dominated by archaea. We added a description of the halite endolithic habitat to the introduction and discuss major differences with other systems in the discussion.</w:t>
      </w:r>
    </w:p>
    <w:p w14:paraId="7FDD9B74" w14:textId="477B32DF"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203 – viral transcripts are certainly suggestive of an active lytic cycle but are not definitive.  To make this case you would need to know something about the growth rate.</w:t>
      </w:r>
    </w:p>
    <w:p w14:paraId="5C5B770E" w14:textId="5BBF2C53"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This is a very good point that we have added to the discussion.</w:t>
      </w:r>
    </w:p>
    <w:p w14:paraId="73A1A401" w14:textId="50145F9E"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235 – the way the chromosome length is stated makes it appear that the chromosome is complete.  If it were truly this length, that would be an astonishing and provocative finding.</w:t>
      </w:r>
    </w:p>
    <w:p w14:paraId="38A51DB8" w14:textId="7738E3D7"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The length is correct, genome completeness estimates based on marker genes were at ~50%. We move</w:t>
      </w:r>
      <w:r w:rsidR="00905273">
        <w:rPr>
          <w:rFonts w:ascii="Arial" w:hAnsi="Arial" w:cs="Arial"/>
          <w:color w:val="0070C0"/>
          <w:sz w:val="22"/>
          <w:szCs w:val="22"/>
        </w:rPr>
        <w:t>d up this sentence to clarify</w:t>
      </w:r>
      <w:r w:rsidR="003B017D">
        <w:rPr>
          <w:rFonts w:ascii="Arial" w:hAnsi="Arial" w:cs="Arial"/>
          <w:color w:val="0070C0"/>
          <w:sz w:val="22"/>
          <w:szCs w:val="22"/>
        </w:rPr>
        <w:t xml:space="preserve"> this point</w:t>
      </w:r>
      <w:r w:rsidRPr="00905273">
        <w:rPr>
          <w:rFonts w:ascii="Arial" w:hAnsi="Arial" w:cs="Arial"/>
          <w:color w:val="0070C0"/>
          <w:sz w:val="22"/>
          <w:szCs w:val="22"/>
        </w:rPr>
        <w:t>.</w:t>
      </w:r>
    </w:p>
    <w:p w14:paraId="1B1DA5BD" w14:textId="76F653A9"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337 – I think you mean DESeq2</w:t>
      </w:r>
    </w:p>
    <w:p w14:paraId="62F47C18" w14:textId="4F45F914"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Yes, fixed</w:t>
      </w:r>
    </w:p>
    <w:p w14:paraId="5B6C0260" w14:textId="437C6B35"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Line 349 – variance has a specific mathematical meaning, do you mean variation?</w:t>
      </w:r>
    </w:p>
    <w:p w14:paraId="79973EEA" w14:textId="5C8995AE" w:rsidR="00D74CC8" w:rsidRPr="00905273" w:rsidRDefault="003B017D" w:rsidP="00253ADA">
      <w:pPr>
        <w:tabs>
          <w:tab w:val="left" w:pos="6660"/>
        </w:tabs>
        <w:snapToGrid w:val="0"/>
        <w:spacing w:after="120" w:line="280" w:lineRule="exact"/>
        <w:rPr>
          <w:rFonts w:ascii="Arial" w:hAnsi="Arial" w:cs="Arial"/>
          <w:sz w:val="22"/>
          <w:szCs w:val="22"/>
        </w:rPr>
      </w:pPr>
      <w:r>
        <w:rPr>
          <w:rFonts w:ascii="Arial" w:hAnsi="Arial" w:cs="Arial"/>
          <w:color w:val="0070C0"/>
          <w:sz w:val="22"/>
          <w:szCs w:val="22"/>
        </w:rPr>
        <w:t>Yes, f</w:t>
      </w:r>
      <w:r w:rsidR="00905273" w:rsidRPr="00905273">
        <w:rPr>
          <w:rFonts w:ascii="Arial" w:hAnsi="Arial" w:cs="Arial"/>
          <w:color w:val="0070C0"/>
          <w:sz w:val="22"/>
          <w:szCs w:val="22"/>
        </w:rPr>
        <w:t>ixed</w:t>
      </w:r>
    </w:p>
    <w:p w14:paraId="59A3F7FD" w14:textId="3A5593B0"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Fig. 6 – caption is insufficient to understand the plot.</w:t>
      </w:r>
    </w:p>
    <w:p w14:paraId="620ADBB3" w14:textId="3F93C27A" w:rsidR="00905273" w:rsidRPr="00AE7A3A" w:rsidRDefault="00905273" w:rsidP="00905273">
      <w:pPr>
        <w:tabs>
          <w:tab w:val="left" w:pos="6660"/>
        </w:tabs>
        <w:snapToGrid w:val="0"/>
        <w:spacing w:after="120" w:line="280" w:lineRule="exact"/>
        <w:rPr>
          <w:rFonts w:ascii="Arial" w:hAnsi="Arial"/>
          <w:color w:val="0070C0"/>
          <w:sz w:val="22"/>
        </w:rPr>
      </w:pPr>
      <w:r w:rsidRPr="00AE7A3A">
        <w:rPr>
          <w:rFonts w:ascii="Arial" w:hAnsi="Arial"/>
          <w:color w:val="0070C0"/>
          <w:sz w:val="22"/>
        </w:rPr>
        <w:lastRenderedPageBreak/>
        <w:t>Caption was extended.</w:t>
      </w:r>
    </w:p>
    <w:p w14:paraId="026D79F5" w14:textId="6FEF85FF" w:rsidR="00253ADA" w:rsidRPr="00905273" w:rsidRDefault="00253ADA" w:rsidP="00253ADA">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Examples of grammatical errors, please thoroughly check manuscript:</w:t>
      </w:r>
    </w:p>
    <w:p w14:paraId="52F47C73" w14:textId="2E1D3E25" w:rsidR="00D74CC8" w:rsidRPr="00905273" w:rsidRDefault="00D74CC8" w:rsidP="00253ADA">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Done. Extensive editing was done of the new version.</w:t>
      </w:r>
    </w:p>
    <w:p w14:paraId="3CEC65B3" w14:textId="254027AD" w:rsidR="00253ADA" w:rsidRPr="00905273" w:rsidRDefault="00253ADA" w:rsidP="00AE7A3A">
      <w:pPr>
        <w:pStyle w:val="ListParagraph"/>
        <w:numPr>
          <w:ilvl w:val="0"/>
          <w:numId w:val="5"/>
        </w:numPr>
        <w:tabs>
          <w:tab w:val="left" w:pos="6660"/>
        </w:tabs>
        <w:snapToGrid w:val="0"/>
        <w:spacing w:after="120" w:line="280" w:lineRule="exact"/>
        <w:ind w:left="540"/>
        <w:rPr>
          <w:rFonts w:ascii="Arial" w:hAnsi="Arial" w:cs="Arial"/>
          <w:sz w:val="22"/>
          <w:szCs w:val="22"/>
        </w:rPr>
      </w:pPr>
      <w:r w:rsidRPr="00905273">
        <w:rPr>
          <w:rFonts w:ascii="Arial" w:hAnsi="Arial" w:cs="Arial"/>
          <w:sz w:val="22"/>
          <w:szCs w:val="22"/>
        </w:rPr>
        <w:t>Line 37 – eliminate “of” after “framework”</w:t>
      </w:r>
    </w:p>
    <w:p w14:paraId="5183BB65" w14:textId="293EEE2B" w:rsidR="00905273" w:rsidRPr="00905273" w:rsidRDefault="00253ADA" w:rsidP="00AE7A3A">
      <w:pPr>
        <w:pStyle w:val="ListParagraph"/>
        <w:numPr>
          <w:ilvl w:val="0"/>
          <w:numId w:val="5"/>
        </w:numPr>
        <w:tabs>
          <w:tab w:val="left" w:pos="6660"/>
        </w:tabs>
        <w:snapToGrid w:val="0"/>
        <w:spacing w:after="120" w:line="280" w:lineRule="exact"/>
        <w:ind w:left="540"/>
        <w:rPr>
          <w:rFonts w:ascii="Arial" w:hAnsi="Arial" w:cs="Arial"/>
          <w:sz w:val="22"/>
          <w:szCs w:val="22"/>
        </w:rPr>
      </w:pPr>
      <w:r w:rsidRPr="00905273">
        <w:rPr>
          <w:rFonts w:ascii="Arial" w:hAnsi="Arial" w:cs="Arial"/>
          <w:sz w:val="22"/>
          <w:szCs w:val="22"/>
        </w:rPr>
        <w:t>Line 56 – “gives” not “give”</w:t>
      </w:r>
    </w:p>
    <w:p w14:paraId="44A11779" w14:textId="45B9030F" w:rsidR="003D2F3D" w:rsidRPr="00905273" w:rsidRDefault="00253ADA" w:rsidP="00AE7A3A">
      <w:pPr>
        <w:pStyle w:val="ListParagraph"/>
        <w:numPr>
          <w:ilvl w:val="0"/>
          <w:numId w:val="5"/>
        </w:numPr>
        <w:tabs>
          <w:tab w:val="left" w:pos="6660"/>
        </w:tabs>
        <w:snapToGrid w:val="0"/>
        <w:spacing w:after="120" w:line="280" w:lineRule="exact"/>
        <w:ind w:left="540"/>
        <w:rPr>
          <w:rFonts w:ascii="Arial" w:hAnsi="Arial" w:cs="Arial"/>
          <w:sz w:val="22"/>
          <w:szCs w:val="22"/>
        </w:rPr>
      </w:pPr>
      <w:r w:rsidRPr="00905273">
        <w:rPr>
          <w:rFonts w:ascii="Arial" w:hAnsi="Arial" w:cs="Arial"/>
          <w:sz w:val="22"/>
          <w:szCs w:val="22"/>
        </w:rPr>
        <w:t>Line 57 – “in a” before “previous”</w:t>
      </w:r>
    </w:p>
    <w:p w14:paraId="316CA829" w14:textId="7B5DD960" w:rsidR="00D74CC8" w:rsidRPr="00905273" w:rsidRDefault="00D74CC8" w:rsidP="00D74CC8">
      <w:pPr>
        <w:tabs>
          <w:tab w:val="left" w:pos="6660"/>
        </w:tabs>
        <w:snapToGrid w:val="0"/>
        <w:spacing w:after="120" w:line="280" w:lineRule="exact"/>
        <w:rPr>
          <w:rFonts w:ascii="Arial" w:hAnsi="Arial" w:cs="Arial"/>
          <w:sz w:val="22"/>
          <w:szCs w:val="22"/>
        </w:rPr>
      </w:pPr>
      <w:r w:rsidRPr="00905273">
        <w:rPr>
          <w:rFonts w:ascii="Arial" w:hAnsi="Arial" w:cs="Arial"/>
          <w:sz w:val="22"/>
          <w:szCs w:val="22"/>
        </w:rPr>
        <w:t>The authors have made their data available, and the data seems to be uploaded correctly (thanks!).</w:t>
      </w:r>
    </w:p>
    <w:p w14:paraId="6DDBCE82" w14:textId="6510A2D5" w:rsidR="001B1EF6" w:rsidRPr="00905273" w:rsidRDefault="00D74CC8" w:rsidP="003D2F3D">
      <w:pPr>
        <w:tabs>
          <w:tab w:val="left" w:pos="6660"/>
        </w:tabs>
        <w:snapToGrid w:val="0"/>
        <w:spacing w:after="120" w:line="280" w:lineRule="exact"/>
        <w:rPr>
          <w:rFonts w:ascii="Arial" w:hAnsi="Arial" w:cs="Arial"/>
          <w:color w:val="0070C0"/>
          <w:sz w:val="22"/>
          <w:szCs w:val="22"/>
        </w:rPr>
      </w:pPr>
      <w:r w:rsidRPr="00905273">
        <w:rPr>
          <w:rFonts w:ascii="Arial" w:hAnsi="Arial" w:cs="Arial"/>
          <w:color w:val="0070C0"/>
          <w:sz w:val="22"/>
          <w:szCs w:val="22"/>
        </w:rPr>
        <w:t>Thank you!</w:t>
      </w:r>
    </w:p>
    <w:p w14:paraId="68948D5C" w14:textId="25FFDE5C" w:rsidR="00253ADA" w:rsidRPr="00905273" w:rsidRDefault="00253ADA" w:rsidP="003D2F3D">
      <w:pPr>
        <w:tabs>
          <w:tab w:val="left" w:pos="6660"/>
        </w:tabs>
        <w:snapToGrid w:val="0"/>
        <w:spacing w:after="120" w:line="280" w:lineRule="exact"/>
        <w:rPr>
          <w:rFonts w:ascii="Arial" w:hAnsi="Arial" w:cs="Arial"/>
          <w:sz w:val="22"/>
          <w:szCs w:val="22"/>
        </w:rPr>
      </w:pPr>
    </w:p>
    <w:p w14:paraId="64024464" w14:textId="66EBC63A" w:rsidR="00253ADA" w:rsidRPr="00905273" w:rsidRDefault="00253ADA" w:rsidP="003D2F3D">
      <w:pPr>
        <w:tabs>
          <w:tab w:val="left" w:pos="6660"/>
        </w:tabs>
        <w:snapToGrid w:val="0"/>
        <w:spacing w:after="120" w:line="280" w:lineRule="exact"/>
        <w:rPr>
          <w:rFonts w:ascii="Arial" w:hAnsi="Arial" w:cs="Arial"/>
          <w:sz w:val="22"/>
          <w:szCs w:val="22"/>
        </w:rPr>
      </w:pPr>
      <w:r w:rsidRPr="00905273">
        <w:rPr>
          <w:rFonts w:ascii="Arial" w:hAnsi="Arial" w:cs="Arial"/>
          <w:sz w:val="22"/>
          <w:szCs w:val="22"/>
        </w:rPr>
        <w:t xml:space="preserve">In view of the replies to comments and changes to our </w:t>
      </w:r>
      <w:r w:rsidR="00342F8C">
        <w:rPr>
          <w:rFonts w:ascii="Arial" w:hAnsi="Arial" w:cs="Arial"/>
          <w:sz w:val="22"/>
          <w:szCs w:val="22"/>
        </w:rPr>
        <w:t>manuscript</w:t>
      </w:r>
      <w:r w:rsidRPr="00905273">
        <w:rPr>
          <w:rFonts w:ascii="Arial" w:hAnsi="Arial" w:cs="Arial"/>
          <w:sz w:val="22"/>
          <w:szCs w:val="22"/>
        </w:rPr>
        <w:t xml:space="preserve">, we hope that you will consider </w:t>
      </w:r>
      <w:r w:rsidR="00342F8C">
        <w:rPr>
          <w:rFonts w:ascii="Arial" w:hAnsi="Arial" w:cs="Arial"/>
          <w:sz w:val="22"/>
          <w:szCs w:val="22"/>
        </w:rPr>
        <w:t xml:space="preserve">this new version </w:t>
      </w:r>
      <w:r w:rsidRPr="00905273">
        <w:rPr>
          <w:rFonts w:ascii="Arial" w:hAnsi="Arial" w:cs="Arial"/>
          <w:sz w:val="22"/>
          <w:szCs w:val="22"/>
        </w:rPr>
        <w:t>for publication in EMI.</w:t>
      </w:r>
    </w:p>
    <w:p w14:paraId="735EE851" w14:textId="77777777" w:rsidR="001B1EF6" w:rsidRPr="00905273" w:rsidRDefault="001B1EF6" w:rsidP="003D2F3D">
      <w:pPr>
        <w:tabs>
          <w:tab w:val="left" w:pos="6660"/>
        </w:tabs>
        <w:snapToGrid w:val="0"/>
        <w:spacing w:after="120" w:line="280" w:lineRule="exact"/>
        <w:rPr>
          <w:rFonts w:ascii="Arial" w:hAnsi="Arial" w:cs="Arial"/>
          <w:sz w:val="22"/>
          <w:szCs w:val="22"/>
        </w:rPr>
      </w:pPr>
    </w:p>
    <w:p w14:paraId="4D9F4ACB" w14:textId="53CCD046" w:rsidR="004F2F01" w:rsidRPr="00905273" w:rsidRDefault="00D43B18" w:rsidP="003D2F3D">
      <w:pPr>
        <w:tabs>
          <w:tab w:val="left" w:pos="6660"/>
        </w:tabs>
        <w:snapToGrid w:val="0"/>
        <w:spacing w:after="120" w:line="280" w:lineRule="exact"/>
        <w:rPr>
          <w:rFonts w:ascii="Arial" w:hAnsi="Arial" w:cs="Arial"/>
          <w:sz w:val="22"/>
          <w:szCs w:val="22"/>
        </w:rPr>
      </w:pPr>
      <w:r w:rsidRPr="00905273">
        <w:rPr>
          <w:rFonts w:ascii="Arial" w:hAnsi="Arial" w:cs="Arial"/>
          <w:noProof/>
          <w:sz w:val="22"/>
          <w:szCs w:val="22"/>
        </w:rPr>
        <w:drawing>
          <wp:anchor distT="0" distB="0" distL="114300" distR="114300" simplePos="0" relativeHeight="251658240" behindDoc="0" locked="0" layoutInCell="1" allowOverlap="1" wp14:anchorId="656DA4A3" wp14:editId="5DB21BD6">
            <wp:simplePos x="0" y="0"/>
            <wp:positionH relativeFrom="column">
              <wp:posOffset>287867</wp:posOffset>
            </wp:positionH>
            <wp:positionV relativeFrom="paragraph">
              <wp:posOffset>347133</wp:posOffset>
            </wp:positionV>
            <wp:extent cx="1761490" cy="6350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1490" cy="635000"/>
                    </a:xfrm>
                    <a:prstGeom prst="rect">
                      <a:avLst/>
                    </a:prstGeom>
                  </pic:spPr>
                </pic:pic>
              </a:graphicData>
            </a:graphic>
            <wp14:sizeRelH relativeFrom="page">
              <wp14:pctWidth>0</wp14:pctWidth>
            </wp14:sizeRelH>
            <wp14:sizeRelV relativeFrom="page">
              <wp14:pctHeight>0</wp14:pctHeight>
            </wp14:sizeRelV>
          </wp:anchor>
        </w:drawing>
      </w:r>
      <w:r w:rsidR="00EB1C31" w:rsidRPr="00905273">
        <w:rPr>
          <w:rFonts w:ascii="Arial" w:hAnsi="Arial" w:cs="Arial"/>
          <w:sz w:val="22"/>
          <w:szCs w:val="22"/>
        </w:rPr>
        <w:t>Sincerely</w:t>
      </w:r>
      <w:r w:rsidR="007C35EA" w:rsidRPr="00905273">
        <w:rPr>
          <w:rFonts w:ascii="Arial" w:hAnsi="Arial" w:cs="Arial"/>
          <w:sz w:val="22"/>
          <w:szCs w:val="22"/>
        </w:rPr>
        <w:t>,</w:t>
      </w:r>
    </w:p>
    <w:p w14:paraId="74A8FEC9" w14:textId="07F41729" w:rsidR="00D43B18" w:rsidRPr="00905273" w:rsidRDefault="00D43B18" w:rsidP="003D2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after="120" w:line="280" w:lineRule="exact"/>
        <w:ind w:right="187"/>
        <w:rPr>
          <w:rFonts w:ascii="Arial" w:hAnsi="Arial" w:cs="Arial"/>
          <w:color w:val="000000"/>
          <w:sz w:val="22"/>
          <w:szCs w:val="22"/>
        </w:rPr>
      </w:pPr>
    </w:p>
    <w:p w14:paraId="56C6BEC7" w14:textId="602E8B75" w:rsidR="001663BF" w:rsidRPr="00905273" w:rsidRDefault="001663BF" w:rsidP="003D2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after="120" w:line="280" w:lineRule="exact"/>
        <w:ind w:right="187"/>
        <w:rPr>
          <w:rFonts w:ascii="Arial" w:hAnsi="Arial" w:cs="Arial"/>
          <w:color w:val="000000"/>
          <w:sz w:val="22"/>
          <w:szCs w:val="22"/>
        </w:rPr>
      </w:pPr>
      <w:r w:rsidRPr="00905273">
        <w:rPr>
          <w:rFonts w:ascii="Arial" w:hAnsi="Arial" w:cs="Arial"/>
          <w:color w:val="000000"/>
          <w:sz w:val="22"/>
          <w:szCs w:val="22"/>
        </w:rPr>
        <w:t>Jocelyne DiRuggiero, Ph.D.</w:t>
      </w:r>
    </w:p>
    <w:p w14:paraId="54BAC184" w14:textId="3AC19582" w:rsidR="00780F24" w:rsidRPr="00905273" w:rsidRDefault="00EB1C31" w:rsidP="003D2F3D">
      <w:pPr>
        <w:pStyle w:val="p1"/>
        <w:snapToGrid w:val="0"/>
        <w:spacing w:after="120" w:line="280" w:lineRule="exact"/>
        <w:rPr>
          <w:rFonts w:ascii="Arial" w:hAnsi="Arial" w:cs="Arial"/>
          <w:sz w:val="22"/>
          <w:szCs w:val="22"/>
        </w:rPr>
      </w:pPr>
      <w:r w:rsidRPr="00905273">
        <w:rPr>
          <w:rFonts w:ascii="Arial" w:hAnsi="Arial" w:cs="Arial"/>
          <w:sz w:val="22"/>
          <w:szCs w:val="22"/>
        </w:rPr>
        <w:t>Johns Hopkins University</w:t>
      </w:r>
    </w:p>
    <w:sectPr w:rsidR="00780F24" w:rsidRPr="00905273" w:rsidSect="00CF7053">
      <w:headerReference w:type="default" r:id="rId11"/>
      <w:foot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man Uritskiy" w:date="2020-02-19T14:42:00Z" w:initials="GU">
    <w:p w14:paraId="69636CBA" w14:textId="001C114D" w:rsidR="00B80045" w:rsidRDefault="00B80045">
      <w:pPr>
        <w:pStyle w:val="CommentText"/>
      </w:pPr>
      <w:r>
        <w:rPr>
          <w:rStyle w:val="CommentReference"/>
        </w:rPr>
        <w:annotationRef/>
      </w:r>
      <w:r>
        <w:t>Rephrased to emphasize novelty of this study (same idea as in the originality statement)</w:t>
      </w:r>
    </w:p>
  </w:comment>
  <w:comment w:id="1" w:author="Microsoft Office User" w:date="2020-02-19T12:09:00Z" w:initials="Office">
    <w:p w14:paraId="138EC191" w14:textId="6D36EA27" w:rsidR="00345BD5" w:rsidRDefault="00345BD5">
      <w:pPr>
        <w:pStyle w:val="CommentText"/>
      </w:pPr>
      <w:r>
        <w:rPr>
          <w:rStyle w:val="CommentReference"/>
        </w:rPr>
        <w:annotationRef/>
      </w:r>
      <w:r>
        <w:t xml:space="preserve">OPPP is not a </w:t>
      </w:r>
      <w:r w:rsidRPr="007C4C8D">
        <w:rPr>
          <w:color w:val="000000" w:themeColor="text1"/>
        </w:rPr>
        <w:t>carbon fixation pathways</w:t>
      </w:r>
      <w:r>
        <w:rPr>
          <w:color w:val="000000" w:themeColor="text1"/>
        </w:rPr>
        <w:t xml:space="preserve"> (L435), it is rather quite the opposite, i.e. carbon utilization to produce reducing equivalents.</w:t>
      </w:r>
    </w:p>
  </w:comment>
  <w:comment w:id="2" w:author="Microsoft Office User" w:date="2020-02-19T11:32:00Z" w:initials="Office">
    <w:p w14:paraId="3C44BE31" w14:textId="53E86199" w:rsidR="00911524" w:rsidRDefault="00911524">
      <w:pPr>
        <w:pStyle w:val="CommentText"/>
      </w:pPr>
      <w:r>
        <w:rPr>
          <w:rStyle w:val="CommentReference"/>
        </w:rPr>
        <w:annotationRef/>
      </w:r>
      <w:r>
        <w:t>How can this be when sunset is at 7:30 am? 1.5 hour before 9 am?</w:t>
      </w:r>
    </w:p>
  </w:comment>
  <w:comment w:id="3" w:author="German Uritskiy" w:date="2020-02-19T14:37:00Z" w:initials="GU">
    <w:p w14:paraId="0774DF2C" w14:textId="5F7C8E8E" w:rsidR="006B47BC" w:rsidRDefault="006B47BC">
      <w:pPr>
        <w:pStyle w:val="CommentText"/>
      </w:pPr>
      <w:r>
        <w:rPr>
          <w:rStyle w:val="CommentReference"/>
        </w:rPr>
        <w:annotationRef/>
      </w:r>
      <w:r>
        <w:t xml:space="preserve">The “first light” refers to the dawn lighting, long before sunrise. This statement is not contradictory since we don’t actually mention sunrise times. </w:t>
      </w:r>
    </w:p>
  </w:comment>
  <w:comment w:id="4" w:author="Microsoft Office User" w:date="2020-02-19T11:30:00Z" w:initials="Office">
    <w:p w14:paraId="113C7B92" w14:textId="36FCB5D6" w:rsidR="00911524" w:rsidRDefault="00911524">
      <w:pPr>
        <w:pStyle w:val="CommentText"/>
      </w:pPr>
      <w:r>
        <w:rPr>
          <w:rStyle w:val="CommentReference"/>
        </w:rPr>
        <w:annotationRef/>
      </w:r>
      <w:r>
        <w:t>How can you say here that 9 pm was 3 hours after complete darkness when below you say that sunset was at 8:20 pm?</w:t>
      </w:r>
    </w:p>
  </w:comment>
  <w:comment w:id="5" w:author="German Uritskiy" w:date="2020-02-19T14:38:00Z" w:initials="GU">
    <w:p w14:paraId="4875D998" w14:textId="05788BEF" w:rsidR="006B47BC" w:rsidRDefault="006B47BC">
      <w:pPr>
        <w:pStyle w:val="CommentText"/>
      </w:pPr>
      <w:r>
        <w:rPr>
          <w:rStyle w:val="CommentReference"/>
        </w:rPr>
        <w:annotationRef/>
      </w:r>
      <w:r>
        <w:t xml:space="preserve">Same as as the previous comment – we don’t mention sunset times, so there is no contradiction. The reason for this time difference is the mountain range to the West. I sent you a PAR table, if that helps.  </w:t>
      </w:r>
    </w:p>
  </w:comment>
  <w:comment w:id="7" w:author="Microsoft Office User" w:date="2020-02-19T11:33:00Z" w:initials="Office">
    <w:p w14:paraId="5736B282" w14:textId="77777777" w:rsidR="00911524" w:rsidRDefault="00911524">
      <w:pPr>
        <w:pStyle w:val="CommentText"/>
      </w:pPr>
      <w:r>
        <w:rPr>
          <w:rStyle w:val="CommentReference"/>
        </w:rPr>
        <w:annotationRef/>
      </w:r>
      <w:r>
        <w:t>See comment below about the timing of sunset versus your evaluation of light and complete darkness. This is a major point!</w:t>
      </w:r>
    </w:p>
    <w:p w14:paraId="6CC7D556" w14:textId="77777777" w:rsidR="00911524" w:rsidRDefault="00911524">
      <w:pPr>
        <w:pStyle w:val="CommentText"/>
      </w:pPr>
    </w:p>
    <w:p w14:paraId="15FC9D51" w14:textId="49502E7E" w:rsidR="00911524" w:rsidRDefault="00911524">
      <w:pPr>
        <w:pStyle w:val="CommentText"/>
      </w:pPr>
      <w:r>
        <w:t>You have not address my previous point about the RH being relatively similar between 9 am and 9 pm, fig S2 shows that it is not</w:t>
      </w:r>
    </w:p>
  </w:comment>
  <w:comment w:id="8" w:author="German Uritskiy" w:date="2020-02-19T14:41:00Z" w:initials="GU">
    <w:p w14:paraId="57C56330" w14:textId="652F79E0" w:rsidR="006B47BC" w:rsidRDefault="006B47BC">
      <w:pPr>
        <w:pStyle w:val="CommentText"/>
      </w:pPr>
      <w:r>
        <w:rPr>
          <w:rStyle w:val="CommentReference"/>
        </w:rPr>
        <w:annotationRef/>
      </w:r>
      <w:r w:rsidR="00B80045">
        <w:t xml:space="preserve">Removed comment about the RH – I missed it on previous pass. Also removed sunrise/sunset times – they are misleading in this context because of the mountain.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636CBA" w15:done="0"/>
  <w15:commentEx w15:paraId="138EC191" w15:done="0"/>
  <w15:commentEx w15:paraId="3C44BE31" w15:done="0"/>
  <w15:commentEx w15:paraId="0774DF2C" w15:paraIdParent="3C44BE31" w15:done="0"/>
  <w15:commentEx w15:paraId="113C7B92" w15:done="0"/>
  <w15:commentEx w15:paraId="4875D998" w15:paraIdParent="113C7B92" w15:done="0"/>
  <w15:commentEx w15:paraId="15FC9D51" w15:done="0"/>
  <w15:commentEx w15:paraId="57C56330" w15:paraIdParent="15FC9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45CA22" w16cid:durableId="21EC0489"/>
  <w16cid:commentId w16cid:paraId="3869CF2E" w16cid:durableId="21D04351"/>
  <w16cid:commentId w16cid:paraId="5C2BB506" w16cid:durableId="21D04622"/>
  <w16cid:commentId w16cid:paraId="11E4C9CE" w16cid:durableId="21D03FAF"/>
  <w16cid:commentId w16cid:paraId="13FE57BA" w16cid:durableId="21D045FB"/>
  <w16cid:commentId w16cid:paraId="703DCB32" w16cid:durableId="21D045DD"/>
  <w16cid:commentId w16cid:paraId="72303FB5" w16cid:durableId="21D046EA"/>
  <w16cid:commentId w16cid:paraId="07ED273E" w16cid:durableId="21D04AC5"/>
  <w16cid:commentId w16cid:paraId="1729BACE" w16cid:durableId="21D04E1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ACAF4" w14:textId="77777777" w:rsidR="00B042FB" w:rsidRDefault="00B042FB">
      <w:r>
        <w:separator/>
      </w:r>
    </w:p>
  </w:endnote>
  <w:endnote w:type="continuationSeparator" w:id="0">
    <w:p w14:paraId="1F9B881D" w14:textId="77777777" w:rsidR="00B042FB" w:rsidRDefault="00B042FB">
      <w:r>
        <w:continuationSeparator/>
      </w:r>
    </w:p>
  </w:endnote>
  <w:endnote w:type="continuationNotice" w:id="1">
    <w:p w14:paraId="154D001A" w14:textId="77777777" w:rsidR="00B042FB" w:rsidRDefault="00B042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dobe Caslon Pro">
    <w:altName w:val="Athelas"/>
    <w:panose1 w:val="00000000000000000000"/>
    <w:charset w:val="4D"/>
    <w:family w:val="roman"/>
    <w:notTrueType/>
    <w:pitch w:val="variable"/>
    <w:sig w:usb0="00000007" w:usb1="00000001" w:usb2="00000000" w:usb3="00000000" w:csb0="00000093"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54817" w14:textId="77777777" w:rsidR="00AE6B81" w:rsidRDefault="00AE6B81" w:rsidP="00324A78">
    <w:pPr>
      <w:pStyle w:val="Footer"/>
      <w:jc w:val="center"/>
    </w:pPr>
    <w:r>
      <w:rPr>
        <w:noProof/>
      </w:rPr>
      <w:drawing>
        <wp:inline distT="0" distB="0" distL="0" distR="0" wp14:anchorId="0BBDEFE6" wp14:editId="10A90035">
          <wp:extent cx="541655" cy="685800"/>
          <wp:effectExtent l="0" t="0" r="0" b="0"/>
          <wp:docPr id="1" name="Picture 1" descr="jhu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hu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6858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13F0B" w14:textId="77777777" w:rsidR="00B042FB" w:rsidRDefault="00B042FB">
      <w:r>
        <w:separator/>
      </w:r>
    </w:p>
  </w:footnote>
  <w:footnote w:type="continuationSeparator" w:id="0">
    <w:p w14:paraId="2F41276E" w14:textId="77777777" w:rsidR="00B042FB" w:rsidRDefault="00B042FB">
      <w:r>
        <w:continuationSeparator/>
      </w:r>
    </w:p>
  </w:footnote>
  <w:footnote w:type="continuationNotice" w:id="1">
    <w:p w14:paraId="1AD19C41" w14:textId="77777777" w:rsidR="00B042FB" w:rsidRDefault="00B042F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51CBC" w14:textId="41B435D2" w:rsidR="00AE6B81" w:rsidRPr="00105AE8" w:rsidRDefault="00AE6B81" w:rsidP="00F024E1">
    <w:pPr>
      <w:ind w:left="1440" w:firstLine="720"/>
      <w:rPr>
        <w:rFonts w:ascii="Adobe Caslon Pro" w:hAnsi="Adobe Caslon Pro"/>
        <w:sz w:val="18"/>
        <w:szCs w:val="18"/>
      </w:rPr>
    </w:pPr>
    <w:r w:rsidRPr="00AE7A3A">
      <w:rPr>
        <w:noProof/>
        <w:sz w:val="18"/>
        <w:szCs w:val="18"/>
      </w:rPr>
      <mc:AlternateContent>
        <mc:Choice Requires="wps">
          <w:drawing>
            <wp:anchor distT="0" distB="0" distL="114300" distR="114300" simplePos="0" relativeHeight="251659264" behindDoc="0" locked="0" layoutInCell="1" allowOverlap="1" wp14:anchorId="203226F8" wp14:editId="46A3DCDC">
              <wp:simplePos x="0" y="0"/>
              <wp:positionH relativeFrom="column">
                <wp:posOffset>1906905</wp:posOffset>
              </wp:positionH>
              <wp:positionV relativeFrom="paragraph">
                <wp:posOffset>420871</wp:posOffset>
              </wp:positionV>
              <wp:extent cx="1816735" cy="48196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816735" cy="481965"/>
                      </a:xfrm>
                      <a:prstGeom prst="rect">
                        <a:avLst/>
                      </a:prstGeom>
                      <a:noFill/>
                      <a:ln w="6350">
                        <a:noFill/>
                      </a:ln>
                    </wps:spPr>
                    <wps:txbx>
                      <w:txbxContent>
                        <w:p w14:paraId="7DDC63FB" w14:textId="77777777" w:rsidR="00AE6B81" w:rsidRPr="00105AE8" w:rsidRDefault="00AE6B81" w:rsidP="00F024E1">
                          <w:pPr>
                            <w:snapToGrid w:val="0"/>
                            <w:jc w:val="center"/>
                            <w:rPr>
                              <w:ins w:id="9" w:author="German Uritskiy" w:date="2020-02-10T16:10:00Z"/>
                              <w:rFonts w:ascii="Adobe Caslon Pro" w:hAnsi="Adobe Caslon Pro"/>
                              <w:b/>
                              <w:bCs/>
                              <w:color w:val="002C73"/>
                              <w:sz w:val="18"/>
                              <w:szCs w:val="18"/>
                            </w:rPr>
                          </w:pPr>
                          <w:ins w:id="10" w:author="German Uritskiy" w:date="2020-02-10T16:10:00Z">
                            <w:r w:rsidRPr="00105AE8">
                              <w:rPr>
                                <w:rFonts w:ascii="Adobe Caslon Pro" w:hAnsi="Adobe Caslon Pro"/>
                                <w:b/>
                                <w:bCs/>
                                <w:color w:val="002C73"/>
                                <w:sz w:val="18"/>
                                <w:szCs w:val="18"/>
                              </w:rPr>
                              <w:t>Jocelyne DiRuggiero</w:t>
                            </w:r>
                          </w:ins>
                        </w:p>
                        <w:p w14:paraId="0AF4967D" w14:textId="77777777" w:rsidR="00AE6B81" w:rsidRPr="00105AE8" w:rsidRDefault="00AE6B81" w:rsidP="00F024E1">
                          <w:pPr>
                            <w:snapToGrid w:val="0"/>
                            <w:jc w:val="center"/>
                            <w:rPr>
                              <w:ins w:id="11" w:author="German Uritskiy" w:date="2020-02-10T16:10:00Z"/>
                              <w:rFonts w:ascii="Adobe Caslon Pro" w:hAnsi="Adobe Caslon Pro"/>
                              <w:b/>
                              <w:bCs/>
                              <w:color w:val="002C73"/>
                              <w:sz w:val="18"/>
                              <w:szCs w:val="18"/>
                            </w:rPr>
                          </w:pPr>
                          <w:ins w:id="12" w:author="German Uritskiy" w:date="2020-02-10T16:10:00Z">
                            <w:r w:rsidRPr="00105AE8">
                              <w:rPr>
                                <w:rFonts w:ascii="Adobe Caslon Pro" w:hAnsi="Adobe Caslon Pro"/>
                                <w:b/>
                                <w:bCs/>
                                <w:color w:val="002C73"/>
                                <w:sz w:val="18"/>
                                <w:szCs w:val="18"/>
                              </w:rPr>
                              <w:t>Associate Professor</w:t>
                            </w:r>
                          </w:ins>
                        </w:p>
                        <w:p w14:paraId="7110E6DD" w14:textId="33FDF825" w:rsidR="00AE6B81" w:rsidRPr="00105AE8" w:rsidRDefault="00AE6B81" w:rsidP="00F024E1">
                          <w:pPr>
                            <w:tabs>
                              <w:tab w:val="center" w:pos="4320"/>
                              <w:tab w:val="left" w:pos="6196"/>
                            </w:tabs>
                            <w:snapToGrid w:val="0"/>
                            <w:jc w:val="center"/>
                            <w:rPr>
                              <w:ins w:id="13" w:author="German Uritskiy" w:date="2020-02-10T16:10:00Z"/>
                              <w:rFonts w:ascii="Adobe Caslon Pro" w:hAnsi="Adobe Caslon Pro"/>
                              <w:b/>
                              <w:bCs/>
                              <w:color w:val="002C73"/>
                              <w:sz w:val="18"/>
                              <w:szCs w:val="18"/>
                            </w:rPr>
                          </w:pPr>
                          <w:ins w:id="14" w:author="German Uritskiy" w:date="2020-02-10T16:10:00Z">
                            <w:r w:rsidRPr="00105AE8">
                              <w:rPr>
                                <w:rFonts w:ascii="Adobe Caslon Pro" w:hAnsi="Adobe Caslon Pro"/>
                                <w:b/>
                                <w:bCs/>
                                <w:color w:val="002C73"/>
                                <w:sz w:val="18"/>
                                <w:szCs w:val="18"/>
                              </w:rPr>
                              <w:t>Department of Biology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3226F8" id="_x0000_t202" coordsize="21600,21600" o:spt="202" path="m0,0l0,21600,21600,21600,21600,0xe">
              <v:stroke joinstyle="miter"/>
              <v:path gradientshapeok="t" o:connecttype="rect"/>
            </v:shapetype>
            <v:shape id="Text Box 3" o:spid="_x0000_s1026" type="#_x0000_t202" style="position:absolute;left:0;text-align:left;margin-left:150.15pt;margin-top:33.15pt;width:143.05pt;height: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" filled="f" stroked="f" strokeweight=".5pt">
              <v:textbox style="mso-fit-shape-to-text:t">
                <w:txbxContent>
                  <w:p w14:paraId="7DDC63FB" w14:textId="77777777" w:rsidR="00AE6B81" w:rsidRPr="00105AE8" w:rsidRDefault="00AE6B81" w:rsidP="00F024E1">
                    <w:pPr>
                      <w:snapToGrid w:val="0"/>
                      <w:jc w:val="center"/>
                      <w:rPr>
                        <w:ins w:id="7" w:author="German Uritskiy" w:date="2020-02-10T16:10:00Z"/>
                        <w:rFonts w:ascii="Adobe Caslon Pro" w:hAnsi="Adobe Caslon Pro"/>
                        <w:b/>
                        <w:bCs/>
                        <w:color w:val="002C73"/>
                        <w:sz w:val="18"/>
                        <w:szCs w:val="18"/>
                      </w:rPr>
                    </w:pPr>
                    <w:ins w:id="8" w:author="German Uritskiy" w:date="2020-02-10T16:10:00Z">
                      <w:r w:rsidRPr="00105AE8">
                        <w:rPr>
                          <w:rFonts w:ascii="Adobe Caslon Pro" w:hAnsi="Adobe Caslon Pro"/>
                          <w:b/>
                          <w:bCs/>
                          <w:color w:val="002C73"/>
                          <w:sz w:val="18"/>
                          <w:szCs w:val="18"/>
                        </w:rPr>
                        <w:t>Jocelyne DiRuggiero</w:t>
                      </w:r>
                    </w:ins>
                  </w:p>
                  <w:p w14:paraId="0AF4967D" w14:textId="77777777" w:rsidR="00AE6B81" w:rsidRPr="00105AE8" w:rsidRDefault="00AE6B81" w:rsidP="00F024E1">
                    <w:pPr>
                      <w:snapToGrid w:val="0"/>
                      <w:jc w:val="center"/>
                      <w:rPr>
                        <w:ins w:id="9" w:author="German Uritskiy" w:date="2020-02-10T16:10:00Z"/>
                        <w:rFonts w:ascii="Adobe Caslon Pro" w:hAnsi="Adobe Caslon Pro"/>
                        <w:b/>
                        <w:bCs/>
                        <w:color w:val="002C73"/>
                        <w:sz w:val="18"/>
                        <w:szCs w:val="18"/>
                      </w:rPr>
                    </w:pPr>
                    <w:ins w:id="10" w:author="German Uritskiy" w:date="2020-02-10T16:10:00Z">
                      <w:r w:rsidRPr="00105AE8">
                        <w:rPr>
                          <w:rFonts w:ascii="Adobe Caslon Pro" w:hAnsi="Adobe Caslon Pro"/>
                          <w:b/>
                          <w:bCs/>
                          <w:color w:val="002C73"/>
                          <w:sz w:val="18"/>
                          <w:szCs w:val="18"/>
                        </w:rPr>
                        <w:t>Associate Professor</w:t>
                      </w:r>
                    </w:ins>
                  </w:p>
                  <w:p w14:paraId="7110E6DD" w14:textId="33FDF825" w:rsidR="00AE6B81" w:rsidRPr="00105AE8" w:rsidRDefault="00AE6B81" w:rsidP="00F024E1">
                    <w:pPr>
                      <w:tabs>
                        <w:tab w:val="center" w:pos="4320"/>
                        <w:tab w:val="left" w:pos="6196"/>
                      </w:tabs>
                      <w:snapToGrid w:val="0"/>
                      <w:jc w:val="center"/>
                      <w:rPr>
                        <w:ins w:id="11" w:author="German Uritskiy" w:date="2020-02-10T16:10:00Z"/>
                        <w:rFonts w:ascii="Adobe Caslon Pro" w:hAnsi="Adobe Caslon Pro"/>
                        <w:b/>
                        <w:bCs/>
                        <w:color w:val="002C73"/>
                        <w:sz w:val="18"/>
                        <w:szCs w:val="18"/>
                      </w:rPr>
                    </w:pPr>
                    <w:ins w:id="12" w:author="German Uritskiy" w:date="2020-02-10T16:10:00Z">
                      <w:r w:rsidRPr="00105AE8">
                        <w:rPr>
                          <w:rFonts w:ascii="Adobe Caslon Pro" w:hAnsi="Adobe Caslon Pro"/>
                          <w:b/>
                          <w:bCs/>
                          <w:color w:val="002C73"/>
                          <w:sz w:val="18"/>
                          <w:szCs w:val="18"/>
                        </w:rPr>
                        <w:t>Department of Biology</w:t>
                      </w:r>
                    </w:ins>
                  </w:p>
                </w:txbxContent>
              </v:textbox>
              <w10:wrap type="topAndBottom"/>
            </v:shape>
          </w:pict>
        </mc:Fallback>
      </mc:AlternateContent>
    </w:r>
    <w:r w:rsidRPr="00105AE8">
      <w:rPr>
        <w:noProof/>
        <w:sz w:val="18"/>
        <w:szCs w:val="18"/>
      </w:rPr>
      <w:drawing>
        <wp:anchor distT="0" distB="0" distL="114300" distR="114300" simplePos="0" relativeHeight="251657216" behindDoc="0" locked="0" layoutInCell="1" allowOverlap="1" wp14:anchorId="7DE72DA2" wp14:editId="28CEABF8">
          <wp:simplePos x="0" y="0"/>
          <wp:positionH relativeFrom="column">
            <wp:posOffset>821055</wp:posOffset>
          </wp:positionH>
          <wp:positionV relativeFrom="paragraph">
            <wp:posOffset>-262890</wp:posOffset>
          </wp:positionV>
          <wp:extent cx="3801745" cy="685800"/>
          <wp:effectExtent l="0" t="0" r="0" b="0"/>
          <wp:wrapTopAndBottom/>
          <wp:docPr id="2" name="Picture 2" descr="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niversity"/>
                  <pic:cNvPicPr>
                    <a:picLocks/>
                  </pic:cNvPicPr>
                </pic:nvPicPr>
                <pic:blipFill>
                  <a:blip r:embed="rId1">
                    <a:extLst>
                      <a:ext uri="{28A0092B-C50C-407E-A947-70E740481C1C}">
                        <a14:useLocalDpi xmlns:a14="http://schemas.microsoft.com/office/drawing/2010/main" val="0"/>
                      </a:ext>
                    </a:extLst>
                  </a:blip>
                  <a:srcRect t="23991" b="28641"/>
                  <a:stretch>
                    <a:fillRect/>
                  </a:stretch>
                </pic:blipFill>
                <pic:spPr bwMode="auto">
                  <a:xfrm>
                    <a:off x="0" y="0"/>
                    <a:ext cx="380174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5AE8">
      <w:rPr>
        <w:rFonts w:ascii="Adobe Caslon Pro" w:hAnsi="Adobe Caslon Pro"/>
        <w:color w:val="002C73"/>
        <w:sz w:val="18"/>
        <w:szCs w:val="18"/>
      </w:rPr>
      <w:t xml:space="preserve">3400 North Charles Street, </w:t>
    </w:r>
    <w:proofErr w:type="spellStart"/>
    <w:r w:rsidRPr="00105AE8">
      <w:rPr>
        <w:rFonts w:ascii="Adobe Caslon Pro" w:hAnsi="Adobe Caslon Pro"/>
        <w:color w:val="002C73"/>
        <w:sz w:val="18"/>
        <w:szCs w:val="18"/>
      </w:rPr>
      <w:t>Mudd</w:t>
    </w:r>
    <w:proofErr w:type="spellEnd"/>
    <w:r w:rsidRPr="00105AE8">
      <w:rPr>
        <w:rFonts w:ascii="Adobe Caslon Pro" w:hAnsi="Adobe Caslon Pro"/>
        <w:color w:val="002C73"/>
        <w:sz w:val="18"/>
        <w:szCs w:val="18"/>
      </w:rPr>
      <w:t xml:space="preserve"> Hall Baltimore 21218-2685</w:t>
    </w:r>
  </w:p>
  <w:p w14:paraId="4D687387" w14:textId="6A6B3816" w:rsidR="00AE6B81" w:rsidRDefault="00AE6B81" w:rsidP="00F024E1">
    <w:pPr>
      <w:tabs>
        <w:tab w:val="center" w:pos="4320"/>
        <w:tab w:val="left" w:pos="6196"/>
      </w:tabs>
      <w:snapToGrid w:val="0"/>
      <w:jc w:val="center"/>
      <w:rPr>
        <w:rFonts w:ascii="Adobe Caslon Pro" w:hAnsi="Adobe Caslon Pro"/>
        <w:color w:val="002C73"/>
        <w:sz w:val="18"/>
        <w:szCs w:val="18"/>
      </w:rPr>
    </w:pPr>
    <w:r w:rsidRPr="00105AE8">
      <w:rPr>
        <w:rFonts w:ascii="Adobe Caslon Pro" w:hAnsi="Adobe Caslon Pro"/>
        <w:color w:val="002C73"/>
        <w:sz w:val="18"/>
        <w:szCs w:val="18"/>
      </w:rPr>
      <w:t xml:space="preserve">410-516-8498 • </w:t>
    </w:r>
    <w:hyperlink r:id="rId2" w:history="1">
      <w:r w:rsidRPr="00851E87">
        <w:rPr>
          <w:rStyle w:val="Hyperlink"/>
          <w:rFonts w:ascii="Adobe Caslon Pro" w:hAnsi="Adobe Caslon Pro"/>
          <w:sz w:val="18"/>
          <w:szCs w:val="18"/>
        </w:rPr>
        <w:t>jdiruggiero@jhu.edu</w:t>
      </w:r>
    </w:hyperlink>
  </w:p>
  <w:p w14:paraId="79D11D01" w14:textId="77777777" w:rsidR="00AE6B81" w:rsidRPr="00105AE8" w:rsidRDefault="00AE6B81" w:rsidP="00F024E1">
    <w:pPr>
      <w:tabs>
        <w:tab w:val="center" w:pos="4320"/>
        <w:tab w:val="left" w:pos="6196"/>
      </w:tabs>
      <w:snapToGrid w:val="0"/>
      <w:jc w:val="center"/>
      <w:rPr>
        <w:rFonts w:ascii="Adobe Caslon Pro" w:hAnsi="Adobe Caslon Pro"/>
        <w:color w:val="002C73"/>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A560D"/>
    <w:multiLevelType w:val="hybridMultilevel"/>
    <w:tmpl w:val="B79E9962"/>
    <w:lvl w:ilvl="0" w:tplc="99CA4878">
      <w:start w:val="6"/>
      <w:numFmt w:val="bullet"/>
      <w:lvlText w:val=""/>
      <w:lvlJc w:val="left"/>
      <w:pPr>
        <w:ind w:left="920" w:hanging="5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377E"/>
    <w:multiLevelType w:val="hybridMultilevel"/>
    <w:tmpl w:val="EA0EDA0C"/>
    <w:lvl w:ilvl="0" w:tplc="DEB68008">
      <w:start w:val="1"/>
      <w:numFmt w:val="bullet"/>
      <w:lvlText w:val=""/>
      <w:lvlJc w:val="left"/>
      <w:pPr>
        <w:ind w:left="920" w:hanging="5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E5EF9"/>
    <w:multiLevelType w:val="hybridMultilevel"/>
    <w:tmpl w:val="D348F66A"/>
    <w:lvl w:ilvl="0" w:tplc="163664D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B6251"/>
    <w:multiLevelType w:val="hybridMultilevel"/>
    <w:tmpl w:val="6EA2B570"/>
    <w:lvl w:ilvl="0" w:tplc="E6084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177B9"/>
    <w:multiLevelType w:val="hybridMultilevel"/>
    <w:tmpl w:val="6EA2B570"/>
    <w:lvl w:ilvl="0" w:tplc="E6084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sDel="0" w:formatting="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39"/>
    <w:rsid w:val="00006A12"/>
    <w:rsid w:val="00011A89"/>
    <w:rsid w:val="000134C8"/>
    <w:rsid w:val="000355CA"/>
    <w:rsid w:val="00065521"/>
    <w:rsid w:val="00073B1A"/>
    <w:rsid w:val="00093DD1"/>
    <w:rsid w:val="000A5D4E"/>
    <w:rsid w:val="000B0D09"/>
    <w:rsid w:val="000B12ED"/>
    <w:rsid w:val="000B131F"/>
    <w:rsid w:val="000B33CF"/>
    <w:rsid w:val="000B661A"/>
    <w:rsid w:val="000D49D0"/>
    <w:rsid w:val="000E290F"/>
    <w:rsid w:val="00105AE8"/>
    <w:rsid w:val="001320CE"/>
    <w:rsid w:val="0015027F"/>
    <w:rsid w:val="0016576E"/>
    <w:rsid w:val="001663BF"/>
    <w:rsid w:val="001759F3"/>
    <w:rsid w:val="00181B6A"/>
    <w:rsid w:val="0018523C"/>
    <w:rsid w:val="00194078"/>
    <w:rsid w:val="00197650"/>
    <w:rsid w:val="001B1EF6"/>
    <w:rsid w:val="001C632C"/>
    <w:rsid w:val="001D3645"/>
    <w:rsid w:val="001E33CC"/>
    <w:rsid w:val="001E7AC5"/>
    <w:rsid w:val="00203115"/>
    <w:rsid w:val="002043C5"/>
    <w:rsid w:val="002143A2"/>
    <w:rsid w:val="00217640"/>
    <w:rsid w:val="002245C2"/>
    <w:rsid w:val="00237B91"/>
    <w:rsid w:val="00240B74"/>
    <w:rsid w:val="00246B17"/>
    <w:rsid w:val="00246BB0"/>
    <w:rsid w:val="00253ADA"/>
    <w:rsid w:val="00270B68"/>
    <w:rsid w:val="00282C08"/>
    <w:rsid w:val="002831D2"/>
    <w:rsid w:val="002A0711"/>
    <w:rsid w:val="002B4EDF"/>
    <w:rsid w:val="002C0912"/>
    <w:rsid w:val="002C0CA6"/>
    <w:rsid w:val="002C16D3"/>
    <w:rsid w:val="002D0D8D"/>
    <w:rsid w:val="0030149D"/>
    <w:rsid w:val="00324A78"/>
    <w:rsid w:val="00341145"/>
    <w:rsid w:val="00342710"/>
    <w:rsid w:val="00342F8C"/>
    <w:rsid w:val="00345BD5"/>
    <w:rsid w:val="00365722"/>
    <w:rsid w:val="003747AB"/>
    <w:rsid w:val="003808BC"/>
    <w:rsid w:val="00381E1E"/>
    <w:rsid w:val="0039651B"/>
    <w:rsid w:val="003B017D"/>
    <w:rsid w:val="003D2F3D"/>
    <w:rsid w:val="0040200F"/>
    <w:rsid w:val="00406D48"/>
    <w:rsid w:val="00410AF3"/>
    <w:rsid w:val="00426A09"/>
    <w:rsid w:val="004402C2"/>
    <w:rsid w:val="004466E0"/>
    <w:rsid w:val="004610C7"/>
    <w:rsid w:val="00462E90"/>
    <w:rsid w:val="004A3CD6"/>
    <w:rsid w:val="004A4690"/>
    <w:rsid w:val="004A619E"/>
    <w:rsid w:val="004C11BB"/>
    <w:rsid w:val="004D1C3F"/>
    <w:rsid w:val="004D5935"/>
    <w:rsid w:val="004E687B"/>
    <w:rsid w:val="004F2F01"/>
    <w:rsid w:val="00507FFC"/>
    <w:rsid w:val="00527262"/>
    <w:rsid w:val="00534499"/>
    <w:rsid w:val="005605C5"/>
    <w:rsid w:val="005646ED"/>
    <w:rsid w:val="00581FB3"/>
    <w:rsid w:val="005835B2"/>
    <w:rsid w:val="005A7037"/>
    <w:rsid w:val="005C458A"/>
    <w:rsid w:val="0060305C"/>
    <w:rsid w:val="0060655F"/>
    <w:rsid w:val="00611374"/>
    <w:rsid w:val="006250B1"/>
    <w:rsid w:val="00632E7D"/>
    <w:rsid w:val="00636E4D"/>
    <w:rsid w:val="00641B6C"/>
    <w:rsid w:val="00647782"/>
    <w:rsid w:val="006509F7"/>
    <w:rsid w:val="00661BF4"/>
    <w:rsid w:val="00676D98"/>
    <w:rsid w:val="006901CA"/>
    <w:rsid w:val="00691273"/>
    <w:rsid w:val="00695A03"/>
    <w:rsid w:val="006A7F41"/>
    <w:rsid w:val="006B47BC"/>
    <w:rsid w:val="006C7AD5"/>
    <w:rsid w:val="006F5C13"/>
    <w:rsid w:val="00722C51"/>
    <w:rsid w:val="00726C93"/>
    <w:rsid w:val="007642A0"/>
    <w:rsid w:val="007714D7"/>
    <w:rsid w:val="00780F24"/>
    <w:rsid w:val="007A744B"/>
    <w:rsid w:val="007B6500"/>
    <w:rsid w:val="007C35EA"/>
    <w:rsid w:val="007D0B8A"/>
    <w:rsid w:val="007D2664"/>
    <w:rsid w:val="007E5B94"/>
    <w:rsid w:val="007F3A8C"/>
    <w:rsid w:val="00810625"/>
    <w:rsid w:val="00810743"/>
    <w:rsid w:val="008232D1"/>
    <w:rsid w:val="00824D0E"/>
    <w:rsid w:val="008274DE"/>
    <w:rsid w:val="00837ED2"/>
    <w:rsid w:val="00873AA4"/>
    <w:rsid w:val="008A6AEB"/>
    <w:rsid w:val="008C0730"/>
    <w:rsid w:val="008E2291"/>
    <w:rsid w:val="00905273"/>
    <w:rsid w:val="00907538"/>
    <w:rsid w:val="00911524"/>
    <w:rsid w:val="00923ACB"/>
    <w:rsid w:val="00925EA9"/>
    <w:rsid w:val="00982430"/>
    <w:rsid w:val="009867C2"/>
    <w:rsid w:val="0099431D"/>
    <w:rsid w:val="009A4C2D"/>
    <w:rsid w:val="009A6CCE"/>
    <w:rsid w:val="009B5126"/>
    <w:rsid w:val="009E082C"/>
    <w:rsid w:val="009E48FB"/>
    <w:rsid w:val="009E7F7F"/>
    <w:rsid w:val="009F7CBB"/>
    <w:rsid w:val="00A07940"/>
    <w:rsid w:val="00A07FCF"/>
    <w:rsid w:val="00A432B9"/>
    <w:rsid w:val="00A5661E"/>
    <w:rsid w:val="00A56665"/>
    <w:rsid w:val="00A56DE6"/>
    <w:rsid w:val="00A70708"/>
    <w:rsid w:val="00A86F60"/>
    <w:rsid w:val="00A871F3"/>
    <w:rsid w:val="00AB145B"/>
    <w:rsid w:val="00AD0549"/>
    <w:rsid w:val="00AE6B81"/>
    <w:rsid w:val="00AE7A3A"/>
    <w:rsid w:val="00B006A6"/>
    <w:rsid w:val="00B042FB"/>
    <w:rsid w:val="00B201F3"/>
    <w:rsid w:val="00B80045"/>
    <w:rsid w:val="00B825D6"/>
    <w:rsid w:val="00B90FA4"/>
    <w:rsid w:val="00B93253"/>
    <w:rsid w:val="00BC601C"/>
    <w:rsid w:val="00BE230E"/>
    <w:rsid w:val="00C13AD3"/>
    <w:rsid w:val="00C14AE4"/>
    <w:rsid w:val="00C16494"/>
    <w:rsid w:val="00C24DD1"/>
    <w:rsid w:val="00C27A13"/>
    <w:rsid w:val="00C41539"/>
    <w:rsid w:val="00C51FA5"/>
    <w:rsid w:val="00C52001"/>
    <w:rsid w:val="00C55CAB"/>
    <w:rsid w:val="00C81BDE"/>
    <w:rsid w:val="00C901E2"/>
    <w:rsid w:val="00C904CF"/>
    <w:rsid w:val="00C962E9"/>
    <w:rsid w:val="00CA1F91"/>
    <w:rsid w:val="00CB7428"/>
    <w:rsid w:val="00CF7053"/>
    <w:rsid w:val="00D21773"/>
    <w:rsid w:val="00D321C6"/>
    <w:rsid w:val="00D43B18"/>
    <w:rsid w:val="00D74CC8"/>
    <w:rsid w:val="00D93236"/>
    <w:rsid w:val="00D977B7"/>
    <w:rsid w:val="00DB038A"/>
    <w:rsid w:val="00DE40D3"/>
    <w:rsid w:val="00DF5EA6"/>
    <w:rsid w:val="00E1214D"/>
    <w:rsid w:val="00E12C7D"/>
    <w:rsid w:val="00E14982"/>
    <w:rsid w:val="00E15CB4"/>
    <w:rsid w:val="00E1617C"/>
    <w:rsid w:val="00E211A9"/>
    <w:rsid w:val="00E218EA"/>
    <w:rsid w:val="00E45164"/>
    <w:rsid w:val="00E55DB3"/>
    <w:rsid w:val="00E56A94"/>
    <w:rsid w:val="00EA2F54"/>
    <w:rsid w:val="00EA3CAC"/>
    <w:rsid w:val="00EB1C31"/>
    <w:rsid w:val="00EB518F"/>
    <w:rsid w:val="00EB51EB"/>
    <w:rsid w:val="00EB7E68"/>
    <w:rsid w:val="00ED064A"/>
    <w:rsid w:val="00ED434C"/>
    <w:rsid w:val="00EF0B46"/>
    <w:rsid w:val="00F024E1"/>
    <w:rsid w:val="00F251D5"/>
    <w:rsid w:val="00F76A1A"/>
    <w:rsid w:val="00F773EC"/>
    <w:rsid w:val="00F8264B"/>
    <w:rsid w:val="00F950F6"/>
    <w:rsid w:val="00FA222B"/>
    <w:rsid w:val="00FB1640"/>
    <w:rsid w:val="00FB227E"/>
    <w:rsid w:val="00FE20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C01E7FC"/>
  <w14:defaultImageDpi w14:val="300"/>
  <w15:chartTrackingRefBased/>
  <w15:docId w15:val="{2C875BC4-73B8-F140-B080-0B5EA792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8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2A4B"/>
    <w:pPr>
      <w:tabs>
        <w:tab w:val="center" w:pos="4320"/>
        <w:tab w:val="right" w:pos="8640"/>
      </w:tabs>
    </w:pPr>
  </w:style>
  <w:style w:type="paragraph" w:styleId="Footer">
    <w:name w:val="footer"/>
    <w:basedOn w:val="Normal"/>
    <w:semiHidden/>
    <w:rsid w:val="007B2A4B"/>
    <w:pPr>
      <w:tabs>
        <w:tab w:val="center" w:pos="4320"/>
        <w:tab w:val="right" w:pos="8640"/>
      </w:tabs>
    </w:pPr>
  </w:style>
  <w:style w:type="character" w:styleId="Hyperlink">
    <w:name w:val="Hyperlink"/>
    <w:uiPriority w:val="99"/>
    <w:unhideWhenUsed/>
    <w:rsid w:val="00B5186A"/>
    <w:rPr>
      <w:color w:val="0000FF"/>
      <w:u w:val="single"/>
    </w:rPr>
  </w:style>
  <w:style w:type="paragraph" w:styleId="BodyText">
    <w:name w:val="Body Text"/>
    <w:basedOn w:val="Normal"/>
    <w:link w:val="BodyTextChar"/>
    <w:rsid w:val="0068084C"/>
    <w:pPr>
      <w:jc w:val="both"/>
    </w:pPr>
    <w:rPr>
      <w:i/>
      <w:sz w:val="20"/>
      <w:szCs w:val="20"/>
      <w:lang w:val="es-MX"/>
    </w:rPr>
  </w:style>
  <w:style w:type="character" w:customStyle="1" w:styleId="BodyTextChar">
    <w:name w:val="Body Text Char"/>
    <w:link w:val="BodyText"/>
    <w:rsid w:val="0068084C"/>
    <w:rPr>
      <w:i/>
      <w:lang w:val="es-MX"/>
    </w:rPr>
  </w:style>
  <w:style w:type="character" w:customStyle="1" w:styleId="UnresolvedMention1">
    <w:name w:val="Unresolved Mention1"/>
    <w:basedOn w:val="DefaultParagraphFont"/>
    <w:uiPriority w:val="99"/>
    <w:semiHidden/>
    <w:unhideWhenUsed/>
    <w:rsid w:val="00780F24"/>
    <w:rPr>
      <w:color w:val="605E5C"/>
      <w:shd w:val="clear" w:color="auto" w:fill="E1DFDD"/>
    </w:rPr>
  </w:style>
  <w:style w:type="character" w:styleId="FollowedHyperlink">
    <w:name w:val="FollowedHyperlink"/>
    <w:basedOn w:val="DefaultParagraphFont"/>
    <w:uiPriority w:val="99"/>
    <w:semiHidden/>
    <w:unhideWhenUsed/>
    <w:rsid w:val="00780F24"/>
    <w:rPr>
      <w:color w:val="954F72" w:themeColor="followedHyperlink"/>
      <w:u w:val="single"/>
    </w:rPr>
  </w:style>
  <w:style w:type="paragraph" w:styleId="BalloonText">
    <w:name w:val="Balloon Text"/>
    <w:basedOn w:val="Normal"/>
    <w:link w:val="BalloonTextChar"/>
    <w:uiPriority w:val="99"/>
    <w:semiHidden/>
    <w:unhideWhenUsed/>
    <w:rsid w:val="002143A2"/>
    <w:rPr>
      <w:sz w:val="18"/>
      <w:szCs w:val="18"/>
    </w:rPr>
  </w:style>
  <w:style w:type="character" w:customStyle="1" w:styleId="BalloonTextChar">
    <w:name w:val="Balloon Text Char"/>
    <w:basedOn w:val="DefaultParagraphFont"/>
    <w:link w:val="BalloonText"/>
    <w:uiPriority w:val="99"/>
    <w:semiHidden/>
    <w:rsid w:val="002143A2"/>
    <w:rPr>
      <w:sz w:val="18"/>
      <w:szCs w:val="18"/>
    </w:rPr>
  </w:style>
  <w:style w:type="paragraph" w:customStyle="1" w:styleId="p1">
    <w:name w:val="p1"/>
    <w:basedOn w:val="Normal"/>
    <w:rsid w:val="00EB1C31"/>
    <w:rPr>
      <w:rFonts w:ascii="Helvetica" w:hAnsi="Helvetica"/>
      <w:sz w:val="18"/>
      <w:szCs w:val="18"/>
    </w:rPr>
  </w:style>
  <w:style w:type="paragraph" w:styleId="ListParagraph">
    <w:name w:val="List Paragraph"/>
    <w:basedOn w:val="Normal"/>
    <w:uiPriority w:val="72"/>
    <w:qFormat/>
    <w:rsid w:val="00CF7053"/>
    <w:pPr>
      <w:ind w:left="720"/>
      <w:contextualSpacing/>
    </w:pPr>
  </w:style>
  <w:style w:type="character" w:styleId="CommentReference">
    <w:name w:val="annotation reference"/>
    <w:basedOn w:val="DefaultParagraphFont"/>
    <w:uiPriority w:val="99"/>
    <w:semiHidden/>
    <w:unhideWhenUsed/>
    <w:rsid w:val="00D21773"/>
    <w:rPr>
      <w:sz w:val="16"/>
      <w:szCs w:val="16"/>
    </w:rPr>
  </w:style>
  <w:style w:type="paragraph" w:styleId="CommentText">
    <w:name w:val="annotation text"/>
    <w:basedOn w:val="Normal"/>
    <w:link w:val="CommentTextChar"/>
    <w:uiPriority w:val="99"/>
    <w:unhideWhenUsed/>
    <w:rsid w:val="00D21773"/>
    <w:rPr>
      <w:sz w:val="20"/>
      <w:szCs w:val="20"/>
    </w:rPr>
  </w:style>
  <w:style w:type="character" w:customStyle="1" w:styleId="CommentTextChar">
    <w:name w:val="Comment Text Char"/>
    <w:basedOn w:val="DefaultParagraphFont"/>
    <w:link w:val="CommentText"/>
    <w:uiPriority w:val="99"/>
    <w:rsid w:val="00D21773"/>
  </w:style>
  <w:style w:type="paragraph" w:styleId="CommentSubject">
    <w:name w:val="annotation subject"/>
    <w:basedOn w:val="CommentText"/>
    <w:next w:val="CommentText"/>
    <w:link w:val="CommentSubjectChar"/>
    <w:uiPriority w:val="99"/>
    <w:semiHidden/>
    <w:unhideWhenUsed/>
    <w:rsid w:val="00D21773"/>
    <w:rPr>
      <w:b/>
      <w:bCs/>
    </w:rPr>
  </w:style>
  <w:style w:type="character" w:customStyle="1" w:styleId="CommentSubjectChar">
    <w:name w:val="Comment Subject Char"/>
    <w:basedOn w:val="CommentTextChar"/>
    <w:link w:val="CommentSubject"/>
    <w:uiPriority w:val="99"/>
    <w:semiHidden/>
    <w:rsid w:val="00D21773"/>
    <w:rPr>
      <w:b/>
      <w:bCs/>
    </w:rPr>
  </w:style>
  <w:style w:type="paragraph" w:styleId="Revision">
    <w:name w:val="Revision"/>
    <w:hidden/>
    <w:uiPriority w:val="71"/>
    <w:rsid w:val="002D0D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4065">
      <w:bodyDiv w:val="1"/>
      <w:marLeft w:val="0"/>
      <w:marRight w:val="0"/>
      <w:marTop w:val="0"/>
      <w:marBottom w:val="0"/>
      <w:divBdr>
        <w:top w:val="none" w:sz="0" w:space="0" w:color="auto"/>
        <w:left w:val="none" w:sz="0" w:space="0" w:color="auto"/>
        <w:bottom w:val="none" w:sz="0" w:space="0" w:color="auto"/>
        <w:right w:val="none" w:sz="0" w:space="0" w:color="auto"/>
      </w:divBdr>
    </w:div>
    <w:div w:id="347175264">
      <w:bodyDiv w:val="1"/>
      <w:marLeft w:val="0"/>
      <w:marRight w:val="0"/>
      <w:marTop w:val="0"/>
      <w:marBottom w:val="0"/>
      <w:divBdr>
        <w:top w:val="none" w:sz="0" w:space="0" w:color="auto"/>
        <w:left w:val="none" w:sz="0" w:space="0" w:color="auto"/>
        <w:bottom w:val="none" w:sz="0" w:space="0" w:color="auto"/>
        <w:right w:val="none" w:sz="0" w:space="0" w:color="auto"/>
      </w:divBdr>
      <w:divsChild>
        <w:div w:id="453137583">
          <w:marLeft w:val="0"/>
          <w:marRight w:val="0"/>
          <w:marTop w:val="0"/>
          <w:marBottom w:val="0"/>
          <w:divBdr>
            <w:top w:val="none" w:sz="0" w:space="0" w:color="auto"/>
            <w:left w:val="none" w:sz="0" w:space="0" w:color="auto"/>
            <w:bottom w:val="none" w:sz="0" w:space="0" w:color="auto"/>
            <w:right w:val="none" w:sz="0" w:space="0" w:color="auto"/>
          </w:divBdr>
        </w:div>
        <w:div w:id="1654528462">
          <w:marLeft w:val="0"/>
          <w:marRight w:val="0"/>
          <w:marTop w:val="0"/>
          <w:marBottom w:val="0"/>
          <w:divBdr>
            <w:top w:val="none" w:sz="0" w:space="0" w:color="auto"/>
            <w:left w:val="none" w:sz="0" w:space="0" w:color="auto"/>
            <w:bottom w:val="none" w:sz="0" w:space="0" w:color="auto"/>
            <w:right w:val="none" w:sz="0" w:space="0" w:color="auto"/>
          </w:divBdr>
        </w:div>
      </w:divsChild>
    </w:div>
    <w:div w:id="378406542">
      <w:bodyDiv w:val="1"/>
      <w:marLeft w:val="0"/>
      <w:marRight w:val="0"/>
      <w:marTop w:val="0"/>
      <w:marBottom w:val="0"/>
      <w:divBdr>
        <w:top w:val="none" w:sz="0" w:space="0" w:color="auto"/>
        <w:left w:val="none" w:sz="0" w:space="0" w:color="auto"/>
        <w:bottom w:val="none" w:sz="0" w:space="0" w:color="auto"/>
        <w:right w:val="none" w:sz="0" w:space="0" w:color="auto"/>
      </w:divBdr>
    </w:div>
    <w:div w:id="873543492">
      <w:bodyDiv w:val="1"/>
      <w:marLeft w:val="0"/>
      <w:marRight w:val="0"/>
      <w:marTop w:val="0"/>
      <w:marBottom w:val="0"/>
      <w:divBdr>
        <w:top w:val="none" w:sz="0" w:space="0" w:color="auto"/>
        <w:left w:val="none" w:sz="0" w:space="0" w:color="auto"/>
        <w:bottom w:val="none" w:sz="0" w:space="0" w:color="auto"/>
        <w:right w:val="none" w:sz="0" w:space="0" w:color="auto"/>
      </w:divBdr>
    </w:div>
    <w:div w:id="1228565735">
      <w:bodyDiv w:val="1"/>
      <w:marLeft w:val="0"/>
      <w:marRight w:val="0"/>
      <w:marTop w:val="0"/>
      <w:marBottom w:val="0"/>
      <w:divBdr>
        <w:top w:val="none" w:sz="0" w:space="0" w:color="auto"/>
        <w:left w:val="none" w:sz="0" w:space="0" w:color="auto"/>
        <w:bottom w:val="none" w:sz="0" w:space="0" w:color="auto"/>
        <w:right w:val="none" w:sz="0" w:space="0" w:color="auto"/>
      </w:divBdr>
    </w:div>
    <w:div w:id="1275862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hyperlink" Target="mailto:jdiruggiero@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93848-DF0F-3C49-AEBD-6619064B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3278</Words>
  <Characters>18689</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Department of Biology</vt:lpstr>
    </vt:vector>
  </TitlesOfParts>
  <Company>JHU</Company>
  <LinksUpToDate>false</LinksUpToDate>
  <CharactersWithSpaces>21924</CharactersWithSpaces>
  <SharedDoc>false</SharedDoc>
  <HLinks>
    <vt:vector size="12" baseType="variant">
      <vt:variant>
        <vt:i4>5898271</vt:i4>
      </vt:variant>
      <vt:variant>
        <vt:i4>7289</vt:i4>
      </vt:variant>
      <vt:variant>
        <vt:i4>1025</vt:i4>
      </vt:variant>
      <vt:variant>
        <vt:i4>1</vt:i4>
      </vt:variant>
      <vt:variant>
        <vt:lpwstr>jhu2</vt:lpwstr>
      </vt:variant>
      <vt:variant>
        <vt:lpwstr/>
      </vt:variant>
      <vt:variant>
        <vt:i4>7995518</vt:i4>
      </vt:variant>
      <vt:variant>
        <vt:i4>-1</vt:i4>
      </vt:variant>
      <vt:variant>
        <vt:i4>2050</vt:i4>
      </vt:variant>
      <vt:variant>
        <vt:i4>1</vt:i4>
      </vt:variant>
      <vt:variant>
        <vt:lpwstr>university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Biology</dc:title>
  <dc:subject/>
  <dc:creator>Jocelyne DiRuggiero</dc:creator>
  <cp:keywords/>
  <cp:lastModifiedBy>German Uritskiy</cp:lastModifiedBy>
  <cp:revision>4</cp:revision>
  <cp:lastPrinted>2019-11-26T16:25:00Z</cp:lastPrinted>
  <dcterms:created xsi:type="dcterms:W3CDTF">2020-02-19T18:59:00Z</dcterms:created>
  <dcterms:modified xsi:type="dcterms:W3CDTF">2020-02-19T19:43:00Z</dcterms:modified>
</cp:coreProperties>
</file>